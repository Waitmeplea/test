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25B68" w14:textId="788E23A6" w:rsidR="00A66891" w:rsidRDefault="00A66891" w:rsidP="00E0668A">
      <w:r>
        <w:rPr>
          <w:rFonts w:hint="eastAsia"/>
        </w:rPr>
        <w:t>比值假设检验</w:t>
      </w:r>
    </w:p>
    <w:p w14:paraId="402CBE32" w14:textId="77777777" w:rsidR="002B65A4" w:rsidRDefault="002B65A4" w:rsidP="00E0668A"/>
    <w:p w14:paraId="34E1F53E" w14:textId="3E026825" w:rsidR="00E0668A" w:rsidRDefault="00E0668A" w:rsidP="00E0668A">
      <w:pPr>
        <w:pStyle w:val="1"/>
      </w:pPr>
      <w:r>
        <w:rPr>
          <w:rFonts w:hint="eastAsia"/>
        </w:rPr>
        <w:t>基础知识部分</w:t>
      </w:r>
    </w:p>
    <w:p w14:paraId="084E79AA" w14:textId="50E6AAE7" w:rsidR="00E31924" w:rsidRPr="00E31924" w:rsidRDefault="00E0668A" w:rsidP="00E31924">
      <w:pPr>
        <w:pStyle w:val="2"/>
      </w:pPr>
      <w:r>
        <w:rPr>
          <w:rFonts w:hint="eastAsia"/>
        </w:rPr>
        <w:t>数据库部分</w:t>
      </w:r>
    </w:p>
    <w:p w14:paraId="17A2E6D4" w14:textId="01559DAB" w:rsidR="00C90D4B" w:rsidRDefault="00C90D4B" w:rsidP="007102A9">
      <w:pPr>
        <w:pStyle w:val="3"/>
      </w:pPr>
      <w:r>
        <w:rPr>
          <w:rFonts w:hint="eastAsia"/>
        </w:rPr>
        <w:t>数据倾斜解决方案</w:t>
      </w:r>
      <w:r w:rsidR="004C2879">
        <w:rPr>
          <w:rFonts w:hint="eastAsia"/>
        </w:rPr>
        <w:t>：</w:t>
      </w:r>
    </w:p>
    <w:p w14:paraId="24377F43" w14:textId="3D2B168B" w:rsidR="00AE73D3" w:rsidRDefault="004C2879" w:rsidP="00C90D4B">
      <w:r>
        <w:rPr>
          <w:rFonts w:hint="eastAsia"/>
        </w:rPr>
        <w:t>通常出现在</w:t>
      </w:r>
      <w:proofErr w:type="spellStart"/>
      <w:r>
        <w:rPr>
          <w:rFonts w:hint="eastAsia"/>
        </w:rPr>
        <w:t>groupby</w:t>
      </w:r>
      <w:proofErr w:type="spellEnd"/>
      <w:r>
        <w:t xml:space="preserve"> </w:t>
      </w:r>
      <w:r>
        <w:rPr>
          <w:rFonts w:hint="eastAsia"/>
        </w:rPr>
        <w:t>和</w:t>
      </w:r>
      <w:r>
        <w:rPr>
          <w:rFonts w:hint="eastAsia"/>
        </w:rPr>
        <w:t xml:space="preserve"> join</w:t>
      </w:r>
      <w:r>
        <w:rPr>
          <w:rFonts w:hint="eastAsia"/>
        </w:rPr>
        <w:t>的时候，</w:t>
      </w:r>
      <w:r w:rsidR="00AE73D3">
        <w:rPr>
          <w:rFonts w:hint="eastAsia"/>
        </w:rPr>
        <w:t>数据分布不均匀，某一个值的数据</w:t>
      </w:r>
      <w:r>
        <w:rPr>
          <w:rFonts w:hint="eastAsia"/>
        </w:rPr>
        <w:t>量较大，在</w:t>
      </w:r>
      <w:r>
        <w:rPr>
          <w:rFonts w:hint="eastAsia"/>
        </w:rPr>
        <w:t>shuffle</w:t>
      </w:r>
      <w:r>
        <w:rPr>
          <w:rFonts w:hint="eastAsia"/>
        </w:rPr>
        <w:t>阶段被发往同一个</w:t>
      </w:r>
      <w:r>
        <w:rPr>
          <w:rFonts w:hint="eastAsia"/>
        </w:rPr>
        <w:t>reduce</w:t>
      </w:r>
      <w:r>
        <w:rPr>
          <w:rFonts w:hint="eastAsia"/>
        </w:rPr>
        <w:t>，导致该</w:t>
      </w:r>
      <w:r>
        <w:rPr>
          <w:rFonts w:hint="eastAsia"/>
        </w:rPr>
        <w:t>reduce</w:t>
      </w:r>
      <w:r>
        <w:rPr>
          <w:rFonts w:hint="eastAsia"/>
        </w:rPr>
        <w:t>速度较慢，整条任务都在等这个一个</w:t>
      </w:r>
      <w:r>
        <w:rPr>
          <w:rFonts w:hint="eastAsia"/>
        </w:rPr>
        <w:t>reduce</w:t>
      </w:r>
      <w:r>
        <w:rPr>
          <w:rFonts w:hint="eastAsia"/>
        </w:rPr>
        <w:t>完成，内存资源无法释放出去</w:t>
      </w:r>
    </w:p>
    <w:p w14:paraId="014A649F" w14:textId="77777777" w:rsidR="00AE73D3" w:rsidRPr="004C2879" w:rsidRDefault="00AE73D3" w:rsidP="00C90D4B"/>
    <w:p w14:paraId="4B8DD81C" w14:textId="77777777" w:rsidR="00314500" w:rsidRDefault="004C2879" w:rsidP="00314500">
      <w:r>
        <w:rPr>
          <w:rFonts w:hint="eastAsia"/>
        </w:rPr>
        <w:t>处理方式：</w:t>
      </w:r>
    </w:p>
    <w:p w14:paraId="23157245" w14:textId="298CE7E5" w:rsidR="004C2879" w:rsidRPr="00314500" w:rsidRDefault="00314500" w:rsidP="00314500">
      <w:r>
        <w:rPr>
          <w:rFonts w:hint="eastAsia"/>
        </w:rPr>
        <w:t>1</w:t>
      </w:r>
      <w:r>
        <w:rPr>
          <w:rFonts w:hint="eastAsia"/>
        </w:rPr>
        <w:t>、</w:t>
      </w:r>
      <w:r w:rsidR="004C2879" w:rsidRPr="00314500">
        <w:rPr>
          <w:rFonts w:hint="eastAsia"/>
          <w:b/>
          <w:bCs/>
        </w:rPr>
        <w:t>手动分割大查询</w:t>
      </w:r>
    </w:p>
    <w:p w14:paraId="4E475B4B" w14:textId="5240B3F6" w:rsidR="004C2879" w:rsidRDefault="004C2879" w:rsidP="004C2879">
      <w:r>
        <w:rPr>
          <w:rFonts w:hint="eastAsia"/>
        </w:rPr>
        <w:t>对于可能产生数据倾斜的大查询，手动分割查询可以是一个有效的方法：</w:t>
      </w:r>
    </w:p>
    <w:p w14:paraId="22863E70" w14:textId="78327FEF" w:rsidR="004C2879" w:rsidRDefault="00314500" w:rsidP="004C2879">
      <w:r>
        <w:rPr>
          <w:rFonts w:hint="eastAsia"/>
        </w:rPr>
        <w:t>2</w:t>
      </w:r>
      <w:r>
        <w:rPr>
          <w:rFonts w:hint="eastAsia"/>
        </w:rPr>
        <w:t>、</w:t>
      </w:r>
      <w:r w:rsidR="004C2879">
        <w:rPr>
          <w:rFonts w:hint="eastAsia"/>
        </w:rPr>
        <w:t>分阶段执行：先对数据进行预聚合或预处理，减少数据倾斜的影响。</w:t>
      </w:r>
    </w:p>
    <w:p w14:paraId="57B4F4EC" w14:textId="1F9DCBE1" w:rsidR="004C2879" w:rsidRDefault="00314500" w:rsidP="004C2879">
      <w:r>
        <w:rPr>
          <w:rFonts w:hint="eastAsia"/>
        </w:rPr>
        <w:t>3</w:t>
      </w:r>
      <w:r>
        <w:rPr>
          <w:rFonts w:hint="eastAsia"/>
        </w:rPr>
        <w:t>、</w:t>
      </w:r>
      <w:r w:rsidR="004C2879">
        <w:rPr>
          <w:rFonts w:hint="eastAsia"/>
        </w:rPr>
        <w:t>使用临时表：将数据先分布到临时表中，再从临时表查询。</w:t>
      </w:r>
    </w:p>
    <w:p w14:paraId="52EA66C2" w14:textId="217BFA4D" w:rsidR="007102A9" w:rsidRDefault="007102A9" w:rsidP="007102A9">
      <w:pPr>
        <w:pStyle w:val="4"/>
      </w:pPr>
      <w:r>
        <w:rPr>
          <w:rFonts w:hint="eastAsia"/>
        </w:rPr>
        <w:t>增加系统开销</w:t>
      </w:r>
    </w:p>
    <w:p w14:paraId="05750209" w14:textId="77777777" w:rsidR="007102A9" w:rsidRDefault="007102A9" w:rsidP="007102A9">
      <w:r>
        <w:rPr>
          <w:rFonts w:hint="eastAsia"/>
        </w:rPr>
        <w:t>I/O</w:t>
      </w:r>
      <w:r>
        <w:rPr>
          <w:rFonts w:hint="eastAsia"/>
        </w:rPr>
        <w:t>成本：打散操作可能增加数据流动的</w:t>
      </w:r>
      <w:r>
        <w:rPr>
          <w:rFonts w:hint="eastAsia"/>
        </w:rPr>
        <w:t>I/O</w:t>
      </w:r>
      <w:r>
        <w:rPr>
          <w:rFonts w:hint="eastAsia"/>
        </w:rPr>
        <w:t>成本，因为原本可能局部处理的数据现在需要在多个节点之间传输。</w:t>
      </w:r>
    </w:p>
    <w:p w14:paraId="04A8B4F6" w14:textId="74DBD9C6" w:rsidR="00C90D4B" w:rsidRDefault="007102A9" w:rsidP="007102A9">
      <w:r>
        <w:rPr>
          <w:rFonts w:hint="eastAsia"/>
        </w:rPr>
        <w:t>存储成本：在某些情况下，为了实现有效的打散，可能需要额外存储中间结果，这将增加存储成本。</w:t>
      </w:r>
    </w:p>
    <w:p w14:paraId="3405EA64" w14:textId="5AE1E8D5" w:rsidR="004C2879" w:rsidRDefault="004C2879" w:rsidP="00C90D4B"/>
    <w:p w14:paraId="27AE195C" w14:textId="54B63319" w:rsidR="007102A9" w:rsidRDefault="007102A9" w:rsidP="007102A9">
      <w:pPr>
        <w:pStyle w:val="3"/>
      </w:pPr>
      <w:proofErr w:type="spellStart"/>
      <w:r>
        <w:t>S</w:t>
      </w:r>
      <w:r>
        <w:rPr>
          <w:rFonts w:hint="eastAsia"/>
        </w:rPr>
        <w:t>ql</w:t>
      </w:r>
      <w:proofErr w:type="spellEnd"/>
      <w:r>
        <w:rPr>
          <w:rFonts w:hint="eastAsia"/>
        </w:rPr>
        <w:t>优化</w:t>
      </w:r>
    </w:p>
    <w:p w14:paraId="2913E5B7" w14:textId="77777777" w:rsidR="00731296" w:rsidRDefault="00731296" w:rsidP="00731296">
      <w:proofErr w:type="spellStart"/>
      <w:r>
        <w:t>sql</w:t>
      </w:r>
      <w:proofErr w:type="spellEnd"/>
      <w:proofErr w:type="gramStart"/>
      <w:r>
        <w:rPr>
          <w:rFonts w:hint="eastAsia"/>
        </w:rPr>
        <w:t>优化看运</w:t>
      </w:r>
      <w:proofErr w:type="gramEnd"/>
      <w:r>
        <w:rPr>
          <w:rFonts w:ascii="微软雅黑" w:eastAsia="微软雅黑" w:hAnsi="微软雅黑" w:cs="微软雅黑" w:hint="eastAsia"/>
        </w:rPr>
        <w:t>⾏</w:t>
      </w:r>
      <w:r>
        <w:rPr>
          <w:rFonts w:ascii="宋体" w:hAnsi="宋体" w:cs="宋体" w:hint="eastAsia"/>
        </w:rPr>
        <w:t>环境，可以分为</w:t>
      </w:r>
      <w:proofErr w:type="spellStart"/>
      <w:r>
        <w:t>mysql</w:t>
      </w:r>
      <w:proofErr w:type="spellEnd"/>
      <w:r>
        <w:rPr>
          <w:rFonts w:hint="eastAsia"/>
        </w:rPr>
        <w:t>和</w:t>
      </w:r>
      <w:r>
        <w:t>Hive</w:t>
      </w:r>
      <w:r>
        <w:rPr>
          <w:rFonts w:hint="eastAsia"/>
        </w:rPr>
        <w:t>，前者是数据库查询优化，后者基于</w:t>
      </w:r>
      <w:r>
        <w:t>MapReduce</w:t>
      </w:r>
      <w:r>
        <w:rPr>
          <w:rFonts w:hint="eastAsia"/>
        </w:rPr>
        <w:t>。互联</w:t>
      </w:r>
      <w:r>
        <w:rPr>
          <w:rFonts w:ascii="微软雅黑" w:eastAsia="微软雅黑" w:hAnsi="微软雅黑" w:cs="微软雅黑" w:hint="eastAsia"/>
        </w:rPr>
        <w:t>⽹</w:t>
      </w:r>
      <w:proofErr w:type="gramStart"/>
      <w:r>
        <w:rPr>
          <w:rFonts w:ascii="宋体" w:hAnsi="宋体" w:cs="宋体" w:hint="eastAsia"/>
        </w:rPr>
        <w:t>分析师多是</w:t>
      </w:r>
      <w:proofErr w:type="gramEnd"/>
      <w:r>
        <w:rPr>
          <w:rFonts w:ascii="宋体" w:hAnsi="宋体" w:cs="宋体" w:hint="eastAsia"/>
        </w:rPr>
        <w:t>基于</w:t>
      </w:r>
      <w:r>
        <w:t>Hive</w:t>
      </w:r>
      <w:r>
        <w:rPr>
          <w:rFonts w:hint="eastAsia"/>
        </w:rPr>
        <w:t>查询数据，故下</w:t>
      </w:r>
      <w:r>
        <w:rPr>
          <w:rFonts w:ascii="微软雅黑" w:eastAsia="微软雅黑" w:hAnsi="微软雅黑" w:cs="微软雅黑" w:hint="eastAsia"/>
        </w:rPr>
        <w:t>⽂</w:t>
      </w:r>
      <w:r>
        <w:rPr>
          <w:rFonts w:ascii="宋体" w:hAnsi="宋体" w:cs="宋体" w:hint="eastAsia"/>
        </w:rPr>
        <w:t>针对</w:t>
      </w:r>
      <w:r>
        <w:t>Hive</w:t>
      </w:r>
      <w:r>
        <w:rPr>
          <w:rFonts w:hint="eastAsia"/>
        </w:rPr>
        <w:t>如何优化进</w:t>
      </w:r>
      <w:r>
        <w:rPr>
          <w:rFonts w:ascii="微软雅黑" w:eastAsia="微软雅黑" w:hAnsi="微软雅黑" w:cs="微软雅黑" w:hint="eastAsia"/>
        </w:rPr>
        <w:t>⾏</w:t>
      </w:r>
      <w:r>
        <w:rPr>
          <w:rFonts w:ascii="宋体" w:hAnsi="宋体" w:cs="宋体" w:hint="eastAsia"/>
        </w:rPr>
        <w:t>分析。</w:t>
      </w:r>
    </w:p>
    <w:p w14:paraId="4BCD021F" w14:textId="1608FEA6" w:rsidR="00731296" w:rsidRDefault="00731296" w:rsidP="005F4E3A">
      <w:r>
        <w:rPr>
          <w:rFonts w:hint="eastAsia"/>
        </w:rPr>
        <w:t>选择合适的数据粒度，是</w:t>
      </w:r>
      <w:proofErr w:type="spellStart"/>
      <w:r>
        <w:t>sql</w:t>
      </w:r>
      <w:proofErr w:type="spellEnd"/>
      <w:r>
        <w:rPr>
          <w:rFonts w:hint="eastAsia"/>
        </w:rPr>
        <w:t>优化的基础。例如选择</w:t>
      </w:r>
      <w:r w:rsidRPr="005F4E3A">
        <w:rPr>
          <w:rFonts w:ascii="微软雅黑" w:eastAsia="微软雅黑" w:hAnsi="微软雅黑" w:cs="微软雅黑" w:hint="eastAsia"/>
        </w:rPr>
        <w:t>⽤</w:t>
      </w:r>
      <w:r w:rsidRPr="005F4E3A">
        <w:rPr>
          <w:rFonts w:ascii="宋体" w:hAnsi="宋体" w:cs="宋体" w:hint="eastAsia"/>
        </w:rPr>
        <w:t>户粒度的</w:t>
      </w:r>
      <w:r>
        <w:t>Hive</w:t>
      </w:r>
      <w:r>
        <w:rPr>
          <w:rFonts w:hint="eastAsia"/>
        </w:rPr>
        <w:t>表，比起访问</w:t>
      </w:r>
      <w:proofErr w:type="spellStart"/>
      <w:r>
        <w:t>pv</w:t>
      </w:r>
      <w:proofErr w:type="spellEnd"/>
      <w:r>
        <w:rPr>
          <w:rFonts w:hint="eastAsia"/>
        </w:rPr>
        <w:t>粒度的</w:t>
      </w:r>
      <w:r>
        <w:t>Hive</w:t>
      </w:r>
      <w:r>
        <w:rPr>
          <w:rFonts w:hint="eastAsia"/>
        </w:rPr>
        <w:t>表，数据量要</w:t>
      </w:r>
      <w:r w:rsidRPr="005F4E3A">
        <w:rPr>
          <w:rFonts w:ascii="微软雅黑" w:eastAsia="微软雅黑" w:hAnsi="微软雅黑" w:cs="微软雅黑" w:hint="eastAsia"/>
        </w:rPr>
        <w:t>⼩</w:t>
      </w:r>
      <w:r w:rsidRPr="005F4E3A">
        <w:rPr>
          <w:rFonts w:ascii="宋体" w:hAnsi="宋体" w:cs="宋体" w:hint="eastAsia"/>
        </w:rPr>
        <w:t>很多，</w:t>
      </w:r>
      <w:proofErr w:type="spellStart"/>
      <w:r>
        <w:t>sql</w:t>
      </w:r>
      <w:proofErr w:type="spellEnd"/>
      <w:r>
        <w:rPr>
          <w:rFonts w:hint="eastAsia"/>
        </w:rPr>
        <w:t>查询也更快。</w:t>
      </w:r>
    </w:p>
    <w:p w14:paraId="2AD05992" w14:textId="77777777" w:rsidR="00731296" w:rsidRPr="00731296" w:rsidRDefault="00731296" w:rsidP="005F4E3A">
      <w:pPr>
        <w:pStyle w:val="a3"/>
        <w:ind w:left="360" w:firstLineChars="0" w:firstLine="0"/>
      </w:pPr>
    </w:p>
    <w:p w14:paraId="6CD325C3" w14:textId="6BB48FF6" w:rsidR="005A6099" w:rsidRDefault="005A6099" w:rsidP="005A6099">
      <w:r>
        <w:rPr>
          <w:rFonts w:hint="eastAsia"/>
        </w:rPr>
        <w:t>基本的查询优化</w:t>
      </w:r>
    </w:p>
    <w:p w14:paraId="1D38CA14" w14:textId="0B5729EC" w:rsidR="009A0088" w:rsidRDefault="009A0088" w:rsidP="005A6099">
      <w:r>
        <w:rPr>
          <w:rFonts w:hint="eastAsia"/>
        </w:rPr>
        <w:t>1</w:t>
      </w:r>
      <w:r>
        <w:rPr>
          <w:rFonts w:hint="eastAsia"/>
        </w:rPr>
        <w:t>、根据需求选择合适的数据粒度</w:t>
      </w:r>
    </w:p>
    <w:p w14:paraId="7F6F7439" w14:textId="08871966" w:rsidR="005A6099" w:rsidRDefault="009A0088" w:rsidP="005A6099">
      <w:r>
        <w:rPr>
          <w:rFonts w:hint="eastAsia"/>
        </w:rPr>
        <w:t>2</w:t>
      </w:r>
      <w:r>
        <w:rPr>
          <w:rFonts w:hint="eastAsia"/>
        </w:rPr>
        <w:t>、</w:t>
      </w:r>
      <w:r w:rsidR="005A6099">
        <w:rPr>
          <w:rFonts w:hint="eastAsia"/>
        </w:rPr>
        <w:t>避免使用</w:t>
      </w:r>
      <w:r w:rsidR="005A6099">
        <w:rPr>
          <w:rFonts w:hint="eastAsia"/>
        </w:rPr>
        <w:t xml:space="preserve"> SELECT *: </w:t>
      </w:r>
      <w:r w:rsidR="005A6099">
        <w:rPr>
          <w:rFonts w:hint="eastAsia"/>
        </w:rPr>
        <w:t>只获取必要的列，避免不必要的数据读取。</w:t>
      </w:r>
    </w:p>
    <w:p w14:paraId="71CABCB2" w14:textId="7474CD8D" w:rsidR="005A6099" w:rsidRDefault="009A0088" w:rsidP="005A6099">
      <w:r>
        <w:rPr>
          <w:rFonts w:hint="eastAsia"/>
        </w:rPr>
        <w:lastRenderedPageBreak/>
        <w:t>3</w:t>
      </w:r>
      <w:r>
        <w:rPr>
          <w:rFonts w:hint="eastAsia"/>
        </w:rPr>
        <w:t>、</w:t>
      </w:r>
      <w:r w:rsidR="000C6102">
        <w:rPr>
          <w:rFonts w:hint="eastAsia"/>
        </w:rPr>
        <w:t>使用</w:t>
      </w:r>
      <w:r w:rsidR="000C6102">
        <w:rPr>
          <w:rFonts w:hint="eastAsia"/>
        </w:rPr>
        <w:t>WHERE</w:t>
      </w:r>
      <w:r w:rsidR="000C6102">
        <w:rPr>
          <w:rFonts w:hint="eastAsia"/>
        </w:rPr>
        <w:t>过滤，</w:t>
      </w:r>
      <w:r w:rsidR="005A6099">
        <w:rPr>
          <w:rFonts w:hint="eastAsia"/>
        </w:rPr>
        <w:t>合理使用子查询</w:t>
      </w:r>
      <w:r w:rsidR="000C6102">
        <w:rPr>
          <w:rFonts w:hint="eastAsia"/>
        </w:rPr>
        <w:t>，</w:t>
      </w:r>
      <w:r w:rsidR="00F0333D">
        <w:rPr>
          <w:rFonts w:hint="eastAsia"/>
        </w:rPr>
        <w:t>尽量</w:t>
      </w:r>
      <w:r w:rsidR="000C6102">
        <w:rPr>
          <w:rFonts w:hint="eastAsia"/>
        </w:rPr>
        <w:t>将</w:t>
      </w:r>
      <w:r w:rsidR="005A6099">
        <w:rPr>
          <w:rFonts w:hint="eastAsia"/>
        </w:rPr>
        <w:t>结果进行过滤，减少数据量。</w:t>
      </w:r>
    </w:p>
    <w:p w14:paraId="67D4C4C2" w14:textId="7C5D79A3" w:rsidR="005A6099" w:rsidRDefault="00F0333D" w:rsidP="005A6099">
      <w:r>
        <w:rPr>
          <w:rFonts w:hint="eastAsia"/>
        </w:rPr>
        <w:t>4</w:t>
      </w:r>
      <w:r>
        <w:rPr>
          <w:rFonts w:hint="eastAsia"/>
        </w:rPr>
        <w:t>、语法优化</w:t>
      </w:r>
      <w:r w:rsidR="005A6099">
        <w:rPr>
          <w:rFonts w:ascii="Segoe UI" w:hAnsi="Segoe UI" w:cs="Segoe UI"/>
          <w:color w:val="0D0D0D"/>
          <w:shd w:val="clear" w:color="auto" w:fill="FFFFFF"/>
        </w:rPr>
        <w:t>在处理大量数据和多列时，</w:t>
      </w:r>
      <w:r w:rsidR="005A6099">
        <w:rPr>
          <w:rStyle w:val="HTML1"/>
          <w:b/>
          <w:bCs/>
          <w:color w:val="0D0D0D"/>
          <w:sz w:val="21"/>
          <w:szCs w:val="21"/>
          <w:bdr w:val="single" w:sz="2" w:space="0" w:color="E3E3E3" w:frame="1"/>
          <w:shd w:val="clear" w:color="auto" w:fill="FFFFFF"/>
        </w:rPr>
        <w:t>GROUP BY</w:t>
      </w:r>
      <w:r w:rsidR="005A6099">
        <w:rPr>
          <w:rFonts w:ascii="Segoe UI" w:hAnsi="Segoe UI" w:cs="Segoe UI"/>
          <w:color w:val="0D0D0D"/>
          <w:shd w:val="clear" w:color="auto" w:fill="FFFFFF"/>
        </w:rPr>
        <w:t xml:space="preserve"> </w:t>
      </w:r>
      <w:r w:rsidR="005A6099">
        <w:rPr>
          <w:rFonts w:ascii="Segoe UI" w:hAnsi="Segoe UI" w:cs="Segoe UI"/>
          <w:color w:val="0D0D0D"/>
          <w:shd w:val="clear" w:color="auto" w:fill="FFFFFF"/>
        </w:rPr>
        <w:t>可能比</w:t>
      </w:r>
      <w:r w:rsidR="005A6099">
        <w:rPr>
          <w:rFonts w:ascii="Segoe UI" w:hAnsi="Segoe UI" w:cs="Segoe UI"/>
          <w:color w:val="0D0D0D"/>
          <w:shd w:val="clear" w:color="auto" w:fill="FFFFFF"/>
        </w:rPr>
        <w:t xml:space="preserve"> </w:t>
      </w:r>
      <w:r w:rsidR="005A6099">
        <w:rPr>
          <w:rStyle w:val="HTML1"/>
          <w:b/>
          <w:bCs/>
          <w:color w:val="0D0D0D"/>
          <w:sz w:val="21"/>
          <w:szCs w:val="21"/>
          <w:bdr w:val="single" w:sz="2" w:space="0" w:color="E3E3E3" w:frame="1"/>
          <w:shd w:val="clear" w:color="auto" w:fill="FFFFFF"/>
        </w:rPr>
        <w:t>DISTINCT</w:t>
      </w:r>
      <w:r w:rsidR="005A6099">
        <w:rPr>
          <w:rFonts w:ascii="Segoe UI" w:hAnsi="Segoe UI" w:cs="Segoe UI"/>
          <w:color w:val="0D0D0D"/>
          <w:shd w:val="clear" w:color="auto" w:fill="FFFFFF"/>
        </w:rPr>
        <w:t xml:space="preserve"> </w:t>
      </w:r>
      <w:r w:rsidR="005A6099">
        <w:rPr>
          <w:rFonts w:ascii="Segoe UI" w:hAnsi="Segoe UI" w:cs="Segoe UI"/>
          <w:color w:val="0D0D0D"/>
          <w:shd w:val="clear" w:color="auto" w:fill="FFFFFF"/>
        </w:rPr>
        <w:t>更优，特别是当只需要去重少数几个字段而不是所有字段时</w:t>
      </w:r>
      <w:r>
        <w:rPr>
          <w:rFonts w:ascii="Segoe UI" w:hAnsi="Segoe UI" w:cs="Segoe UI" w:hint="eastAsia"/>
          <w:color w:val="0D0D0D"/>
          <w:shd w:val="clear" w:color="auto" w:fill="FFFFFF"/>
        </w:rPr>
        <w:t>，</w:t>
      </w:r>
      <w:r>
        <w:rPr>
          <w:rFonts w:hint="eastAsia"/>
        </w:rPr>
        <w:t>使用</w:t>
      </w:r>
      <w:r>
        <w:rPr>
          <w:rFonts w:hint="eastAsia"/>
        </w:rPr>
        <w:t>GROUP BY</w:t>
      </w:r>
      <w:r>
        <w:rPr>
          <w:rFonts w:hint="eastAsia"/>
        </w:rPr>
        <w:t>与</w:t>
      </w:r>
      <w:r>
        <w:rPr>
          <w:rFonts w:hint="eastAsia"/>
        </w:rPr>
        <w:t>ORDER BY</w:t>
      </w:r>
      <w:r>
        <w:rPr>
          <w:rFonts w:hint="eastAsia"/>
        </w:rPr>
        <w:t>时考虑是否真正需要，</w:t>
      </w:r>
      <w:r>
        <w:rPr>
          <w:rFonts w:hint="eastAsia"/>
        </w:rPr>
        <w:t>exists</w:t>
      </w:r>
      <w:r>
        <w:rPr>
          <w:rFonts w:hint="eastAsia"/>
        </w:rPr>
        <w:t>替代</w:t>
      </w:r>
      <w:r>
        <w:rPr>
          <w:rFonts w:hint="eastAsia"/>
        </w:rPr>
        <w:t xml:space="preserve">in </w:t>
      </w:r>
    </w:p>
    <w:p w14:paraId="0C6D8EF3" w14:textId="08137E1C" w:rsidR="005A6099" w:rsidRPr="005A6099" w:rsidRDefault="003C01FA" w:rsidP="005A6099">
      <w:r>
        <w:rPr>
          <w:rFonts w:hint="eastAsia"/>
        </w:rPr>
        <w:t>5</w:t>
      </w:r>
      <w:r>
        <w:rPr>
          <w:rFonts w:hint="eastAsia"/>
        </w:rPr>
        <w:t>、数据倾斜的处理</w:t>
      </w:r>
    </w:p>
    <w:p w14:paraId="69BB517D" w14:textId="2DD4A569" w:rsidR="00D85611" w:rsidRDefault="005A6099" w:rsidP="003C01FA">
      <w:pPr>
        <w:ind w:firstLine="420"/>
      </w:pPr>
      <w:r>
        <w:rPr>
          <w:rFonts w:hint="eastAsia"/>
        </w:rPr>
        <w:t>合理设置</w:t>
      </w:r>
      <w:r w:rsidR="00D85611">
        <w:rPr>
          <w:rFonts w:hint="eastAsia"/>
        </w:rPr>
        <w:t>分区表</w:t>
      </w:r>
      <w:r>
        <w:rPr>
          <w:rFonts w:hint="eastAsia"/>
        </w:rPr>
        <w:t>，提高查询速度</w:t>
      </w:r>
    </w:p>
    <w:p w14:paraId="523229E3" w14:textId="473FC5CE" w:rsidR="00D85611" w:rsidRDefault="00D85611" w:rsidP="003C01FA">
      <w:pPr>
        <w:ind w:firstLine="420"/>
      </w:pPr>
      <w:proofErr w:type="gramStart"/>
      <w:r>
        <w:rPr>
          <w:rFonts w:hint="eastAsia"/>
        </w:rPr>
        <w:t>利用桶表优化</w:t>
      </w:r>
      <w:proofErr w:type="gramEnd"/>
    </w:p>
    <w:p w14:paraId="2F2750E7" w14:textId="17C21EA7" w:rsidR="007102A9" w:rsidRDefault="003C01FA" w:rsidP="003C01FA">
      <w:pPr>
        <w:ind w:firstLine="420"/>
      </w:pPr>
      <w:r>
        <w:rPr>
          <w:rFonts w:hint="eastAsia"/>
        </w:rPr>
        <w:t>拆分进行子查询</w:t>
      </w:r>
    </w:p>
    <w:p w14:paraId="6CF7E5D5" w14:textId="77777777" w:rsidR="00B46F56" w:rsidRDefault="00B46F56" w:rsidP="003C01FA">
      <w:pPr>
        <w:ind w:firstLine="420"/>
      </w:pPr>
    </w:p>
    <w:p w14:paraId="4308CD8A" w14:textId="0DF6EF7A" w:rsidR="00224E3F" w:rsidRDefault="00224E3F" w:rsidP="00224E3F">
      <w:pPr>
        <w:pStyle w:val="3"/>
      </w:pPr>
      <w:r>
        <w:t>J</w:t>
      </w:r>
      <w:r>
        <w:rPr>
          <w:rFonts w:hint="eastAsia"/>
        </w:rPr>
        <w:t>oin</w:t>
      </w:r>
      <w:r>
        <w:rPr>
          <w:rFonts w:hint="eastAsia"/>
        </w:rPr>
        <w:t>方式</w:t>
      </w:r>
    </w:p>
    <w:p w14:paraId="333019FC" w14:textId="4A66DE68" w:rsidR="00224E3F" w:rsidRDefault="00224E3F" w:rsidP="00224E3F">
      <w:r>
        <w:t>I</w:t>
      </w:r>
      <w:r>
        <w:rPr>
          <w:rFonts w:hint="eastAsia"/>
        </w:rPr>
        <w:t>nner</w:t>
      </w:r>
      <w:r>
        <w:t xml:space="preserve"> join </w:t>
      </w:r>
      <w:r>
        <w:rPr>
          <w:rFonts w:hint="eastAsia"/>
        </w:rPr>
        <w:t>内连接</w:t>
      </w:r>
    </w:p>
    <w:p w14:paraId="59811796" w14:textId="0492EEA0" w:rsidR="00224E3F" w:rsidRDefault="00224E3F" w:rsidP="00224E3F">
      <w:r>
        <w:rPr>
          <w:rFonts w:hint="eastAsia"/>
        </w:rPr>
        <w:t>full</w:t>
      </w:r>
      <w:r>
        <w:t xml:space="preserve"> </w:t>
      </w:r>
      <w:r>
        <w:rPr>
          <w:rFonts w:hint="eastAsia"/>
        </w:rPr>
        <w:t>outer</w:t>
      </w:r>
      <w:r>
        <w:t xml:space="preserve"> </w:t>
      </w:r>
      <w:r>
        <w:rPr>
          <w:rFonts w:hint="eastAsia"/>
        </w:rPr>
        <w:t>join</w:t>
      </w:r>
      <w:r>
        <w:t xml:space="preserve">  </w:t>
      </w:r>
      <w:r>
        <w:rPr>
          <w:rFonts w:hint="eastAsia"/>
        </w:rPr>
        <w:t>全外连接，全连接</w:t>
      </w:r>
      <w:r>
        <w:rPr>
          <w:rFonts w:hint="eastAsia"/>
        </w:rPr>
        <w:t xml:space="preserve"> </w:t>
      </w:r>
      <w:r>
        <w:rPr>
          <w:rFonts w:hint="eastAsia"/>
        </w:rPr>
        <w:t>返回两表所有的列</w:t>
      </w:r>
    </w:p>
    <w:p w14:paraId="554DCCFF" w14:textId="4DF199CF" w:rsidR="00224E3F" w:rsidRDefault="00224E3F" w:rsidP="00224E3F">
      <w:r>
        <w:rPr>
          <w:rFonts w:hint="eastAsia"/>
        </w:rPr>
        <w:t>left</w:t>
      </w:r>
      <w:r>
        <w:t xml:space="preserve"> </w:t>
      </w:r>
      <w:r>
        <w:rPr>
          <w:rFonts w:hint="eastAsia"/>
        </w:rPr>
        <w:t>join</w:t>
      </w:r>
      <w:r>
        <w:t xml:space="preserve"> </w:t>
      </w:r>
    </w:p>
    <w:p w14:paraId="48A673E4" w14:textId="34B8CC91" w:rsidR="00D85611" w:rsidRDefault="00D85611" w:rsidP="00224E3F"/>
    <w:p w14:paraId="308CAF3E" w14:textId="54E25661" w:rsidR="00D85611" w:rsidRDefault="00D85611" w:rsidP="00224E3F">
      <w:r>
        <w:rPr>
          <w:rFonts w:hint="eastAsia"/>
        </w:rPr>
        <w:t>-</w:t>
      </w:r>
      <w:r>
        <w:t>--</w:t>
      </w:r>
      <w:r>
        <w:rPr>
          <w:rFonts w:hint="eastAsia"/>
        </w:rPr>
        <w:t>下面这俩只返回左表</w:t>
      </w:r>
    </w:p>
    <w:p w14:paraId="409A8AE0" w14:textId="15DA5873" w:rsidR="00D85611" w:rsidRDefault="00D85611" w:rsidP="00224E3F">
      <w:r>
        <w:rPr>
          <w:rFonts w:hint="eastAsia"/>
        </w:rPr>
        <w:t>l</w:t>
      </w:r>
      <w:r>
        <w:t>eft semi join</w:t>
      </w:r>
    </w:p>
    <w:p w14:paraId="0224843C" w14:textId="77777777" w:rsidR="00D85611" w:rsidRDefault="00D85611" w:rsidP="00224E3F">
      <w:r>
        <w:rPr>
          <w:rFonts w:hint="eastAsia"/>
        </w:rPr>
        <w:t>l</w:t>
      </w:r>
      <w:r>
        <w:t xml:space="preserve">eft anti join </w:t>
      </w:r>
    </w:p>
    <w:p w14:paraId="3148F658" w14:textId="3A6CFCA1" w:rsidR="00A83693" w:rsidRDefault="00D85611" w:rsidP="00224E3F">
      <w:r w:rsidRPr="00D85611">
        <w:rPr>
          <w:rFonts w:hint="eastAsia"/>
        </w:rPr>
        <w:t>Left Anti Join</w:t>
      </w:r>
      <w:r w:rsidRPr="00D85611">
        <w:rPr>
          <w:rFonts w:hint="eastAsia"/>
        </w:rPr>
        <w:t>，也称作</w:t>
      </w:r>
      <w:r w:rsidRPr="00D85611">
        <w:rPr>
          <w:rFonts w:hint="eastAsia"/>
        </w:rPr>
        <w:t xml:space="preserve"> Left Anti-Semi Join</w:t>
      </w:r>
      <w:r w:rsidRPr="00D85611">
        <w:rPr>
          <w:rFonts w:hint="eastAsia"/>
        </w:rPr>
        <w:t>，是</w:t>
      </w:r>
      <w:r w:rsidRPr="00D85611">
        <w:rPr>
          <w:rFonts w:hint="eastAsia"/>
        </w:rPr>
        <w:t xml:space="preserve"> Left Semi Join </w:t>
      </w:r>
      <w:r w:rsidRPr="00D85611">
        <w:rPr>
          <w:rFonts w:hint="eastAsia"/>
        </w:rPr>
        <w:t>的逻辑补充。它返回左表中没有在右表中找到匹配的行的所有行。</w:t>
      </w:r>
    </w:p>
    <w:p w14:paraId="4BF4CB3C" w14:textId="77777777" w:rsidR="00D85611" w:rsidRDefault="00D85611" w:rsidP="00224E3F"/>
    <w:p w14:paraId="6A6E26EA" w14:textId="42FFE4B2" w:rsidR="00A83693" w:rsidRDefault="00D85611" w:rsidP="00224E3F">
      <w:r>
        <w:rPr>
          <w:rFonts w:hint="eastAsia"/>
        </w:rPr>
        <w:t>-</w:t>
      </w:r>
      <w:r>
        <w:t>---</w:t>
      </w:r>
      <w:r w:rsidR="00A83693">
        <w:rPr>
          <w:rFonts w:hint="eastAsia"/>
        </w:rPr>
        <w:t>以下的两个连接不用指定</w:t>
      </w:r>
      <w:r w:rsidR="00A83693">
        <w:rPr>
          <w:rFonts w:hint="eastAsia"/>
        </w:rPr>
        <w:t>on</w:t>
      </w:r>
      <w:r w:rsidR="00A83693">
        <w:t xml:space="preserve"> </w:t>
      </w:r>
    </w:p>
    <w:p w14:paraId="6933301D" w14:textId="3C2E4AEC" w:rsidR="00224E3F" w:rsidRDefault="00224E3F" w:rsidP="00224E3F">
      <w:r>
        <w:rPr>
          <w:rFonts w:hint="eastAsia"/>
        </w:rPr>
        <w:t>cross</w:t>
      </w:r>
      <w:r>
        <w:t xml:space="preserve"> </w:t>
      </w:r>
      <w:r>
        <w:rPr>
          <w:rFonts w:hint="eastAsia"/>
        </w:rPr>
        <w:t>join</w:t>
      </w:r>
      <w:r>
        <w:t xml:space="preserve"> </w:t>
      </w:r>
      <w:r>
        <w:rPr>
          <w:rFonts w:hint="eastAsia"/>
        </w:rPr>
        <w:t>就是把两个表所有的行进行一个组合</w:t>
      </w:r>
      <w:r>
        <w:rPr>
          <w:rFonts w:hint="eastAsia"/>
        </w:rPr>
        <w:t xml:space="preserve"> m</w:t>
      </w:r>
      <w:r>
        <w:t xml:space="preserve"> </w:t>
      </w:r>
      <w:proofErr w:type="gramStart"/>
      <w:r>
        <w:rPr>
          <w:rFonts w:hint="eastAsia"/>
        </w:rPr>
        <w:t>行笛卡</w:t>
      </w:r>
      <w:proofErr w:type="gramEnd"/>
      <w:r>
        <w:rPr>
          <w:rFonts w:hint="eastAsia"/>
        </w:rPr>
        <w:t>尔积</w:t>
      </w:r>
      <w:r>
        <w:rPr>
          <w:rFonts w:hint="eastAsia"/>
        </w:rPr>
        <w:t xml:space="preserve"> n</w:t>
      </w:r>
      <w:r>
        <w:rPr>
          <w:rFonts w:hint="eastAsia"/>
        </w:rPr>
        <w:t>行</w:t>
      </w:r>
      <w:r>
        <w:rPr>
          <w:rFonts w:hint="eastAsia"/>
        </w:rPr>
        <w:t xml:space="preserve"> </w:t>
      </w:r>
      <w:r>
        <w:rPr>
          <w:rFonts w:hint="eastAsia"/>
        </w:rPr>
        <w:t>则就是</w:t>
      </w:r>
      <w:r>
        <w:rPr>
          <w:rFonts w:hint="eastAsia"/>
        </w:rPr>
        <w:t>m</w:t>
      </w:r>
      <w:r>
        <w:t>*</w:t>
      </w:r>
      <w:r>
        <w:rPr>
          <w:rFonts w:hint="eastAsia"/>
        </w:rPr>
        <w:t>n</w:t>
      </w:r>
      <w:r>
        <w:t xml:space="preserve"> </w:t>
      </w:r>
      <w:r>
        <w:rPr>
          <w:rFonts w:hint="eastAsia"/>
        </w:rPr>
        <w:t>行的结果</w:t>
      </w:r>
    </w:p>
    <w:p w14:paraId="56FD0FE8" w14:textId="15916193" w:rsidR="00224E3F" w:rsidRDefault="00A83693" w:rsidP="00224E3F">
      <w:r>
        <w:rPr>
          <w:rFonts w:hint="eastAsia"/>
        </w:rPr>
        <w:t>natural</w:t>
      </w:r>
      <w:r>
        <w:t xml:space="preserve"> </w:t>
      </w:r>
      <w:r>
        <w:rPr>
          <w:rFonts w:hint="eastAsia"/>
        </w:rPr>
        <w:t>join</w:t>
      </w:r>
      <w:r>
        <w:t xml:space="preserve"> </w:t>
      </w:r>
      <w:r>
        <w:rPr>
          <w:rFonts w:hint="eastAsia"/>
        </w:rPr>
        <w:t>自然连接</w:t>
      </w:r>
      <w:r>
        <w:rPr>
          <w:rFonts w:hint="eastAsia"/>
        </w:rPr>
        <w:t xml:space="preserve"> </w:t>
      </w:r>
      <w:r>
        <w:rPr>
          <w:rFonts w:hint="eastAsia"/>
        </w:rPr>
        <w:t>自动识别表中的相同字段</w:t>
      </w:r>
      <w:r w:rsidR="00D85611">
        <w:rPr>
          <w:rFonts w:hint="eastAsia"/>
        </w:rPr>
        <w:t>，并且自动用这些相同字段的值进行内连接</w:t>
      </w:r>
      <w:r w:rsidR="00D85611">
        <w:t xml:space="preserve"> </w:t>
      </w:r>
    </w:p>
    <w:p w14:paraId="077DA0CB" w14:textId="77777777" w:rsidR="00D85611" w:rsidRPr="00224E3F" w:rsidRDefault="00D85611" w:rsidP="00224E3F"/>
    <w:p w14:paraId="3833C401" w14:textId="08D1ECB9" w:rsidR="00B27070" w:rsidRDefault="00B27070" w:rsidP="00B27070">
      <w:pPr>
        <w:pStyle w:val="3"/>
      </w:pPr>
      <w:r>
        <w:rPr>
          <w:rFonts w:hint="eastAsia"/>
        </w:rPr>
        <w:t>抽样取</w:t>
      </w:r>
      <w:r w:rsidR="00E41FD4">
        <w:rPr>
          <w:rFonts w:hint="eastAsia"/>
        </w:rPr>
        <w:t>N</w:t>
      </w:r>
      <w:proofErr w:type="gramStart"/>
      <w:r w:rsidR="00E41FD4">
        <w:rPr>
          <w:rFonts w:hint="eastAsia"/>
        </w:rPr>
        <w:t>个</w:t>
      </w:r>
      <w:proofErr w:type="gramEnd"/>
      <w:r w:rsidR="00E41FD4">
        <w:rPr>
          <w:rFonts w:hint="eastAsia"/>
        </w:rPr>
        <w:t>值</w:t>
      </w:r>
    </w:p>
    <w:p w14:paraId="433BA99A" w14:textId="77777777" w:rsidR="00B27070" w:rsidRDefault="00114155" w:rsidP="00C90D4B">
      <w:r>
        <w:rPr>
          <w:rFonts w:hint="eastAsia"/>
        </w:rPr>
        <w:t>随机排序</w:t>
      </w:r>
    </w:p>
    <w:p w14:paraId="775C62AE" w14:textId="3ED1AA8B" w:rsidR="00E41FD4" w:rsidRDefault="00114155" w:rsidP="00C90D4B">
      <w:r>
        <w:rPr>
          <w:rFonts w:hint="eastAsia"/>
        </w:rPr>
        <w:t xml:space="preserve"> order by </w:t>
      </w:r>
      <w:proofErr w:type="gramStart"/>
      <w:r>
        <w:rPr>
          <w:rFonts w:hint="eastAsia"/>
        </w:rPr>
        <w:t>rand(</w:t>
      </w:r>
      <w:proofErr w:type="gramEnd"/>
      <w:r>
        <w:rPr>
          <w:rFonts w:hint="eastAsia"/>
        </w:rPr>
        <w:t>)</w:t>
      </w:r>
      <w:r w:rsidR="00E41FD4">
        <w:rPr>
          <w:rFonts w:hint="eastAsia"/>
        </w:rPr>
        <w:t xml:space="preserve"> limit n</w:t>
      </w:r>
    </w:p>
    <w:p w14:paraId="16F56708" w14:textId="564FBF48" w:rsidR="00114155" w:rsidRDefault="00114155" w:rsidP="00C90D4B">
      <w:r>
        <w:rPr>
          <w:rFonts w:hint="eastAsia"/>
        </w:rPr>
        <w:t>抽样取</w:t>
      </w:r>
    </w:p>
    <w:p w14:paraId="50955461" w14:textId="0B57948A" w:rsidR="00AE0530" w:rsidRDefault="00AC7C60" w:rsidP="00C90D4B">
      <w:r>
        <w:rPr>
          <w:noProof/>
        </w:rPr>
        <w:lastRenderedPageBreak/>
        <w:drawing>
          <wp:inline distT="0" distB="0" distL="0" distR="0" wp14:anchorId="39EA338C" wp14:editId="1F9AEAEE">
            <wp:extent cx="5274310" cy="5306695"/>
            <wp:effectExtent l="0" t="0" r="0" b="0"/>
            <wp:docPr id="182335580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55804" name="图片 1" descr="文本&#10;&#10;描述已自动生成"/>
                    <pic:cNvPicPr/>
                  </pic:nvPicPr>
                  <pic:blipFill>
                    <a:blip r:embed="rId7"/>
                    <a:stretch>
                      <a:fillRect/>
                    </a:stretch>
                  </pic:blipFill>
                  <pic:spPr>
                    <a:xfrm>
                      <a:off x="0" y="0"/>
                      <a:ext cx="5274310" cy="5306695"/>
                    </a:xfrm>
                    <a:prstGeom prst="rect">
                      <a:avLst/>
                    </a:prstGeom>
                  </pic:spPr>
                </pic:pic>
              </a:graphicData>
            </a:graphic>
          </wp:inline>
        </w:drawing>
      </w:r>
    </w:p>
    <w:p w14:paraId="6E0FA2B8" w14:textId="77777777" w:rsidR="00BD5F2B" w:rsidRDefault="00BD5F2B" w:rsidP="00C90D4B"/>
    <w:p w14:paraId="13AEF708" w14:textId="6E8490D2" w:rsidR="00B27070" w:rsidRDefault="00B27070" w:rsidP="00B27070">
      <w:pPr>
        <w:pStyle w:val="3"/>
      </w:pPr>
      <w:r>
        <w:rPr>
          <w:rFonts w:hint="eastAsia"/>
        </w:rPr>
        <w:lastRenderedPageBreak/>
        <w:t>取上月</w:t>
      </w:r>
    </w:p>
    <w:p w14:paraId="256E7EB3" w14:textId="0325FB5E" w:rsidR="00B27070" w:rsidRDefault="00B27070" w:rsidP="00C90D4B">
      <w:r>
        <w:rPr>
          <w:noProof/>
        </w:rPr>
        <w:drawing>
          <wp:inline distT="0" distB="0" distL="0" distR="0" wp14:anchorId="6328EE0F" wp14:editId="6CB6E31A">
            <wp:extent cx="5274310" cy="3345815"/>
            <wp:effectExtent l="0" t="0" r="0" b="0"/>
            <wp:docPr id="670481083"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81083" name="图片 1" descr="图形用户界面, 文本, 应用程序&#10;&#10;描述已自动生成"/>
                    <pic:cNvPicPr/>
                  </pic:nvPicPr>
                  <pic:blipFill>
                    <a:blip r:embed="rId8"/>
                    <a:stretch>
                      <a:fillRect/>
                    </a:stretch>
                  </pic:blipFill>
                  <pic:spPr>
                    <a:xfrm>
                      <a:off x="0" y="0"/>
                      <a:ext cx="5274310" cy="3345815"/>
                    </a:xfrm>
                    <a:prstGeom prst="rect">
                      <a:avLst/>
                    </a:prstGeom>
                  </pic:spPr>
                </pic:pic>
              </a:graphicData>
            </a:graphic>
          </wp:inline>
        </w:drawing>
      </w:r>
    </w:p>
    <w:p w14:paraId="6B9380EA" w14:textId="0F4B687C" w:rsidR="00B27070" w:rsidRDefault="00880770" w:rsidP="00880770">
      <w:pPr>
        <w:pStyle w:val="3"/>
      </w:pPr>
      <w:r>
        <w:rPr>
          <w:rFonts w:hint="eastAsia"/>
        </w:rPr>
        <w:t>手撕</w:t>
      </w:r>
      <w:r w:rsidR="00C82B00">
        <w:rPr>
          <w:rFonts w:hint="eastAsia"/>
        </w:rPr>
        <w:t>分位数</w:t>
      </w:r>
    </w:p>
    <w:p w14:paraId="6F7FCF58" w14:textId="77777777" w:rsidR="00075085" w:rsidRPr="00F52D2B" w:rsidRDefault="00075085" w:rsidP="00075085">
      <w:r>
        <w:rPr>
          <w:rFonts w:hint="eastAsia"/>
        </w:rPr>
        <w:t>从小到大排列</w:t>
      </w:r>
      <w:r>
        <w:rPr>
          <w:rFonts w:hint="eastAsia"/>
        </w:rPr>
        <w:t xml:space="preserve"> </w:t>
      </w:r>
      <w:r>
        <w:rPr>
          <w:rFonts w:hint="eastAsia"/>
        </w:rPr>
        <w:t>，然后从左往右第</w:t>
      </w:r>
      <w:r>
        <w:rPr>
          <w:rFonts w:hint="eastAsia"/>
        </w:rPr>
        <w:t>2</w:t>
      </w:r>
      <w:r>
        <w:t>5%</w:t>
      </w:r>
    </w:p>
    <w:p w14:paraId="154254CA" w14:textId="77777777" w:rsidR="00075085" w:rsidRDefault="00075085" w:rsidP="00075085">
      <w:r w:rsidRPr="00F52D2B">
        <w:rPr>
          <w:rFonts w:hint="eastAsia"/>
        </w:rPr>
        <w:t>25%</w:t>
      </w:r>
      <w:r w:rsidRPr="00F52D2B">
        <w:rPr>
          <w:rFonts w:hint="eastAsia"/>
        </w:rPr>
        <w:t>分位数通常指的是下</w:t>
      </w:r>
      <w:r w:rsidRPr="00F52D2B">
        <w:rPr>
          <w:rFonts w:hint="eastAsia"/>
        </w:rPr>
        <w:t>25%</w:t>
      </w:r>
      <w:r w:rsidRPr="00F52D2B">
        <w:rPr>
          <w:rFonts w:hint="eastAsia"/>
        </w:rPr>
        <w:t>分位数（即第</w:t>
      </w:r>
      <w:r w:rsidRPr="00F52D2B">
        <w:rPr>
          <w:rFonts w:hint="eastAsia"/>
        </w:rPr>
        <w:t>25</w:t>
      </w:r>
      <w:proofErr w:type="gramStart"/>
      <w:r w:rsidRPr="00F52D2B">
        <w:rPr>
          <w:rFonts w:hint="eastAsia"/>
        </w:rPr>
        <w:t>百</w:t>
      </w:r>
      <w:proofErr w:type="gramEnd"/>
      <w:r w:rsidRPr="00F52D2B">
        <w:rPr>
          <w:rFonts w:hint="eastAsia"/>
        </w:rPr>
        <w:t>分位数）。这是指数</w:t>
      </w:r>
      <w:proofErr w:type="gramStart"/>
      <w:r w:rsidRPr="00F52D2B">
        <w:rPr>
          <w:rFonts w:hint="eastAsia"/>
        </w:rPr>
        <w:t>据集中</w:t>
      </w:r>
      <w:proofErr w:type="gramEnd"/>
      <w:r w:rsidRPr="00F52D2B">
        <w:rPr>
          <w:rFonts w:hint="eastAsia"/>
        </w:rPr>
        <w:t>有</w:t>
      </w:r>
      <w:r w:rsidRPr="00F52D2B">
        <w:rPr>
          <w:rFonts w:hint="eastAsia"/>
        </w:rPr>
        <w:t>25%</w:t>
      </w:r>
      <w:r w:rsidRPr="00F52D2B">
        <w:rPr>
          <w:rFonts w:hint="eastAsia"/>
        </w:rPr>
        <w:t>的数据小于或等于这个值，剩下的</w:t>
      </w:r>
      <w:r w:rsidRPr="00F52D2B">
        <w:rPr>
          <w:rFonts w:hint="eastAsia"/>
        </w:rPr>
        <w:t>75%</w:t>
      </w:r>
      <w:r w:rsidRPr="00F52D2B">
        <w:rPr>
          <w:rFonts w:hint="eastAsia"/>
        </w:rPr>
        <w:t>的数据大于这个值。</w:t>
      </w:r>
    </w:p>
    <w:p w14:paraId="2CBB7990" w14:textId="77777777" w:rsidR="00075085" w:rsidRDefault="00075085" w:rsidP="00075085"/>
    <w:p w14:paraId="2F335B49" w14:textId="77777777" w:rsidR="00075085" w:rsidRDefault="00075085" w:rsidP="00075085">
      <w:r>
        <w:rPr>
          <w:rFonts w:hint="eastAsia"/>
        </w:rPr>
        <w:t>但是</w:t>
      </w:r>
    </w:p>
    <w:p w14:paraId="6041CE6B" w14:textId="77777777" w:rsidR="00075085" w:rsidRPr="00F52D2B" w:rsidRDefault="00075085" w:rsidP="00075085">
      <w:pPr>
        <w:rPr>
          <w:b/>
        </w:rPr>
      </w:pPr>
      <w:r w:rsidRPr="00F52D2B">
        <w:rPr>
          <w:rFonts w:hint="eastAsia"/>
          <w:b/>
        </w:rPr>
        <w:t>上</w:t>
      </w:r>
      <w:r w:rsidRPr="00F52D2B">
        <w:rPr>
          <w:rFonts w:hint="eastAsia"/>
          <w:b/>
        </w:rPr>
        <w:t>25%</w:t>
      </w:r>
      <w:r w:rsidRPr="00F52D2B">
        <w:rPr>
          <w:rFonts w:hint="eastAsia"/>
          <w:b/>
        </w:rPr>
        <w:t>分位数（即第</w:t>
      </w:r>
      <w:r w:rsidRPr="00F52D2B">
        <w:rPr>
          <w:rFonts w:hint="eastAsia"/>
          <w:b/>
        </w:rPr>
        <w:t>75</w:t>
      </w:r>
      <w:proofErr w:type="gramStart"/>
      <w:r w:rsidRPr="00F52D2B">
        <w:rPr>
          <w:rFonts w:hint="eastAsia"/>
          <w:b/>
        </w:rPr>
        <w:t>百</w:t>
      </w:r>
      <w:proofErr w:type="gramEnd"/>
      <w:r w:rsidRPr="00F52D2B">
        <w:rPr>
          <w:rFonts w:hint="eastAsia"/>
          <w:b/>
        </w:rPr>
        <w:t>分位数）和下</w:t>
      </w:r>
      <w:r w:rsidRPr="00F52D2B">
        <w:rPr>
          <w:rFonts w:hint="eastAsia"/>
          <w:b/>
        </w:rPr>
        <w:t>25%</w:t>
      </w:r>
      <w:r w:rsidRPr="00F52D2B">
        <w:rPr>
          <w:rFonts w:hint="eastAsia"/>
          <w:b/>
        </w:rPr>
        <w:t>分位数（即第</w:t>
      </w:r>
      <w:r w:rsidRPr="00F52D2B">
        <w:rPr>
          <w:rFonts w:hint="eastAsia"/>
          <w:b/>
        </w:rPr>
        <w:t>25</w:t>
      </w:r>
      <w:proofErr w:type="gramStart"/>
      <w:r w:rsidRPr="00F52D2B">
        <w:rPr>
          <w:rFonts w:hint="eastAsia"/>
          <w:b/>
        </w:rPr>
        <w:t>百</w:t>
      </w:r>
      <w:proofErr w:type="gramEnd"/>
      <w:r w:rsidRPr="00F52D2B">
        <w:rPr>
          <w:rFonts w:hint="eastAsia"/>
          <w:b/>
        </w:rPr>
        <w:t>分位数）是不一样的。</w:t>
      </w:r>
    </w:p>
    <w:p w14:paraId="5798C2F9" w14:textId="77777777" w:rsidR="00075085" w:rsidRDefault="00075085" w:rsidP="00075085"/>
    <w:p w14:paraId="1A7CBE13" w14:textId="77777777" w:rsidR="00075085" w:rsidRDefault="00075085" w:rsidP="00075085">
      <w:r>
        <w:rPr>
          <w:rFonts w:hint="eastAsia"/>
        </w:rPr>
        <w:t>**</w:t>
      </w:r>
      <w:r>
        <w:rPr>
          <w:rFonts w:hint="eastAsia"/>
        </w:rPr>
        <w:t>上</w:t>
      </w:r>
      <w:r>
        <w:rPr>
          <w:rFonts w:hint="eastAsia"/>
        </w:rPr>
        <w:t>25%</w:t>
      </w:r>
      <w:r>
        <w:rPr>
          <w:rFonts w:hint="eastAsia"/>
        </w:rPr>
        <w:t>分位数（第</w:t>
      </w:r>
      <w:r>
        <w:rPr>
          <w:rFonts w:hint="eastAsia"/>
        </w:rPr>
        <w:t>75</w:t>
      </w:r>
      <w:proofErr w:type="gramStart"/>
      <w:r>
        <w:rPr>
          <w:rFonts w:hint="eastAsia"/>
        </w:rPr>
        <w:t>百</w:t>
      </w:r>
      <w:proofErr w:type="gramEnd"/>
      <w:r>
        <w:rPr>
          <w:rFonts w:hint="eastAsia"/>
        </w:rPr>
        <w:t>分位数）</w:t>
      </w:r>
      <w:r>
        <w:rPr>
          <w:rFonts w:hint="eastAsia"/>
        </w:rPr>
        <w:t>**</w:t>
      </w:r>
      <w:r>
        <w:rPr>
          <w:rFonts w:hint="eastAsia"/>
        </w:rPr>
        <w:t>表示的是数据集里有</w:t>
      </w:r>
      <w:r>
        <w:rPr>
          <w:rFonts w:hint="eastAsia"/>
        </w:rPr>
        <w:t>75%</w:t>
      </w:r>
      <w:r>
        <w:rPr>
          <w:rFonts w:hint="eastAsia"/>
        </w:rPr>
        <w:t>的数据小于或等于这个值，而有</w:t>
      </w:r>
      <w:r>
        <w:rPr>
          <w:rFonts w:hint="eastAsia"/>
        </w:rPr>
        <w:t>25%</w:t>
      </w:r>
      <w:r>
        <w:rPr>
          <w:rFonts w:hint="eastAsia"/>
        </w:rPr>
        <w:t>的数据大于这个值。</w:t>
      </w:r>
    </w:p>
    <w:p w14:paraId="3E949CCB" w14:textId="77777777" w:rsidR="00075085" w:rsidRDefault="00075085" w:rsidP="00075085">
      <w:r>
        <w:rPr>
          <w:rFonts w:hint="eastAsia"/>
        </w:rPr>
        <w:t>**</w:t>
      </w:r>
      <w:r>
        <w:rPr>
          <w:rFonts w:hint="eastAsia"/>
        </w:rPr>
        <w:t>下</w:t>
      </w:r>
      <w:r>
        <w:rPr>
          <w:rFonts w:hint="eastAsia"/>
        </w:rPr>
        <w:t>25%</w:t>
      </w:r>
      <w:r>
        <w:rPr>
          <w:rFonts w:hint="eastAsia"/>
        </w:rPr>
        <w:t>分位数（第</w:t>
      </w:r>
      <w:r>
        <w:rPr>
          <w:rFonts w:hint="eastAsia"/>
        </w:rPr>
        <w:t>25</w:t>
      </w:r>
      <w:proofErr w:type="gramStart"/>
      <w:r>
        <w:rPr>
          <w:rFonts w:hint="eastAsia"/>
        </w:rPr>
        <w:t>百</w:t>
      </w:r>
      <w:proofErr w:type="gramEnd"/>
      <w:r>
        <w:rPr>
          <w:rFonts w:hint="eastAsia"/>
        </w:rPr>
        <w:t>分位数）</w:t>
      </w:r>
      <w:r>
        <w:rPr>
          <w:rFonts w:hint="eastAsia"/>
        </w:rPr>
        <w:t>**</w:t>
      </w:r>
      <w:r>
        <w:rPr>
          <w:rFonts w:hint="eastAsia"/>
        </w:rPr>
        <w:t>表示的是数据集里有</w:t>
      </w:r>
      <w:r>
        <w:rPr>
          <w:rFonts w:hint="eastAsia"/>
        </w:rPr>
        <w:t>25%</w:t>
      </w:r>
      <w:r>
        <w:rPr>
          <w:rFonts w:hint="eastAsia"/>
        </w:rPr>
        <w:t>的数据小于或等于这个值，而有</w:t>
      </w:r>
      <w:r>
        <w:rPr>
          <w:rFonts w:hint="eastAsia"/>
        </w:rPr>
        <w:t>75%</w:t>
      </w:r>
      <w:r>
        <w:rPr>
          <w:rFonts w:hint="eastAsia"/>
        </w:rPr>
        <w:t>的数据大于这个值。</w:t>
      </w:r>
    </w:p>
    <w:p w14:paraId="664FF2EF" w14:textId="77777777" w:rsidR="00075085" w:rsidRDefault="00075085" w:rsidP="00075085">
      <w:r>
        <w:rPr>
          <w:rFonts w:hint="eastAsia"/>
        </w:rPr>
        <w:t>换句话说，上</w:t>
      </w:r>
      <w:r>
        <w:rPr>
          <w:rFonts w:hint="eastAsia"/>
        </w:rPr>
        <w:t>25%</w:t>
      </w:r>
      <w:r>
        <w:rPr>
          <w:rFonts w:hint="eastAsia"/>
        </w:rPr>
        <w:t>分位数是比较高的值，而下</w:t>
      </w:r>
      <w:r>
        <w:rPr>
          <w:rFonts w:hint="eastAsia"/>
        </w:rPr>
        <w:t>25%</w:t>
      </w:r>
      <w:r>
        <w:rPr>
          <w:rFonts w:hint="eastAsia"/>
        </w:rPr>
        <w:t>分位数是比较低的值。</w:t>
      </w:r>
    </w:p>
    <w:p w14:paraId="014C3215" w14:textId="1A6FB374" w:rsidR="00880770" w:rsidRDefault="00880770" w:rsidP="00880770"/>
    <w:p w14:paraId="70DDFA0F" w14:textId="77777777" w:rsidR="00BA7364" w:rsidRDefault="00BA7364" w:rsidP="00BA7364">
      <w:r>
        <w:t>with tmp1 as (</w:t>
      </w:r>
    </w:p>
    <w:p w14:paraId="0ECF1028" w14:textId="77777777" w:rsidR="00BA7364" w:rsidRDefault="00BA7364" w:rsidP="00BA7364">
      <w:r>
        <w:t>select</w:t>
      </w:r>
    </w:p>
    <w:p w14:paraId="38AB8801" w14:textId="77777777" w:rsidR="00BA7364" w:rsidRDefault="00BA7364" w:rsidP="00BA7364">
      <w:r>
        <w:t xml:space="preserve">     </w:t>
      </w:r>
      <w:proofErr w:type="spellStart"/>
      <w:r>
        <w:t>money_</w:t>
      </w:r>
      <w:proofErr w:type="gramStart"/>
      <w:r>
        <w:t>sum,row</w:t>
      </w:r>
      <w:proofErr w:type="gramEnd"/>
      <w:r>
        <w:t>_number</w:t>
      </w:r>
      <w:proofErr w:type="spellEnd"/>
      <w:r>
        <w:t xml:space="preserve">() over(partition by 1 order by </w:t>
      </w:r>
      <w:proofErr w:type="spellStart"/>
      <w:r>
        <w:t>money_sum</w:t>
      </w:r>
      <w:proofErr w:type="spellEnd"/>
      <w:r>
        <w:t xml:space="preserve">) as </w:t>
      </w:r>
      <w:proofErr w:type="spellStart"/>
      <w:r>
        <w:t>rn</w:t>
      </w:r>
      <w:proofErr w:type="spellEnd"/>
    </w:p>
    <w:p w14:paraId="278D4E0E" w14:textId="77777777" w:rsidR="00BA7364" w:rsidRDefault="00BA7364" w:rsidP="00BA7364">
      <w:r>
        <w:t xml:space="preserve">     </w:t>
      </w:r>
      <w:proofErr w:type="gramStart"/>
      <w:r>
        <w:t>,(</w:t>
      </w:r>
      <w:proofErr w:type="gramEnd"/>
      <w:r>
        <w:t xml:space="preserve">0.5*count() over()+1) as </w:t>
      </w:r>
      <w:proofErr w:type="spellStart"/>
      <w:r>
        <w:t>mid_num</w:t>
      </w:r>
      <w:proofErr w:type="spellEnd"/>
    </w:p>
    <w:p w14:paraId="72F831B2" w14:textId="77777777" w:rsidR="00BA7364" w:rsidRDefault="00BA7364" w:rsidP="00BA7364">
      <w:r>
        <w:t>from</w:t>
      </w:r>
    </w:p>
    <w:p w14:paraId="369765DD" w14:textId="77777777" w:rsidR="00BA7364" w:rsidRDefault="00BA7364" w:rsidP="00BA7364">
      <w:r>
        <w:lastRenderedPageBreak/>
        <w:t xml:space="preserve">    </w:t>
      </w:r>
      <w:proofErr w:type="spellStart"/>
      <w:r>
        <w:t>bip_member.hmy_storeidx_source</w:t>
      </w:r>
      <w:proofErr w:type="spellEnd"/>
    </w:p>
    <w:p w14:paraId="46EDB15F" w14:textId="368BC32F" w:rsidR="00BA7364" w:rsidRPr="00C56805" w:rsidRDefault="00BA7364" w:rsidP="00BA7364">
      <w:r>
        <w:t>)</w:t>
      </w:r>
    </w:p>
    <w:p w14:paraId="36221086" w14:textId="77777777" w:rsidR="002C1B06" w:rsidRDefault="00BA7364" w:rsidP="00BA7364">
      <w:r>
        <w:t xml:space="preserve">select </w:t>
      </w:r>
    </w:p>
    <w:p w14:paraId="27BA66CD" w14:textId="60D06791" w:rsidR="00BA7364" w:rsidRDefault="00BA7364" w:rsidP="002C1B06">
      <w:pPr>
        <w:ind w:firstLine="420"/>
      </w:pPr>
      <w:r>
        <w:t>money_sum_low+(money_sum_high-money_sum_</w:t>
      </w:r>
      <w:proofErr w:type="gramStart"/>
      <w:r>
        <w:t>low)*</w:t>
      </w:r>
      <w:proofErr w:type="gramEnd"/>
      <w:r>
        <w:t>(mid_num-floor(mid_num))</w:t>
      </w:r>
    </w:p>
    <w:p w14:paraId="35067F6B" w14:textId="77777777" w:rsidR="00BA7364" w:rsidRDefault="00BA7364" w:rsidP="00BA7364">
      <w:r>
        <w:t>from</w:t>
      </w:r>
    </w:p>
    <w:p w14:paraId="55530782" w14:textId="77777777" w:rsidR="00BA7364" w:rsidRDefault="00BA7364" w:rsidP="00BA7364">
      <w:r>
        <w:t xml:space="preserve">     (</w:t>
      </w:r>
    </w:p>
    <w:p w14:paraId="6D53E5AF" w14:textId="77777777" w:rsidR="00BA7364" w:rsidRDefault="00BA7364" w:rsidP="00BA7364">
      <w:r>
        <w:t xml:space="preserve">    select</w:t>
      </w:r>
    </w:p>
    <w:p w14:paraId="469F5426" w14:textId="77777777" w:rsidR="00BA7364" w:rsidRDefault="00BA7364" w:rsidP="00BA7364">
      <w:r>
        <w:t xml:space="preserve">        </w:t>
      </w:r>
      <w:proofErr w:type="spellStart"/>
      <w:r>
        <w:t>money_sum</w:t>
      </w:r>
      <w:proofErr w:type="spellEnd"/>
      <w:r>
        <w:t xml:space="preserve"> as </w:t>
      </w:r>
      <w:proofErr w:type="spellStart"/>
      <w:r>
        <w:t>money_sum_</w:t>
      </w:r>
      <w:proofErr w:type="gramStart"/>
      <w:r>
        <w:t>low,mid</w:t>
      </w:r>
      <w:proofErr w:type="gramEnd"/>
      <w:r>
        <w:t>_num</w:t>
      </w:r>
      <w:proofErr w:type="spellEnd"/>
    </w:p>
    <w:p w14:paraId="696C0D18" w14:textId="77777777" w:rsidR="00BA7364" w:rsidRDefault="00BA7364" w:rsidP="00BA7364">
      <w:r>
        <w:t xml:space="preserve">    from tmp1</w:t>
      </w:r>
    </w:p>
    <w:p w14:paraId="713F4302" w14:textId="77777777" w:rsidR="00BA7364" w:rsidRDefault="00BA7364" w:rsidP="00BA7364">
      <w:r>
        <w:t xml:space="preserve">    where </w:t>
      </w:r>
      <w:proofErr w:type="spellStart"/>
      <w:r>
        <w:t>rn</w:t>
      </w:r>
      <w:proofErr w:type="spellEnd"/>
      <w:r>
        <w:t>=floor(</w:t>
      </w:r>
      <w:proofErr w:type="spellStart"/>
      <w:r>
        <w:t>mid_num</w:t>
      </w:r>
      <w:proofErr w:type="spellEnd"/>
      <w:r>
        <w:t>)</w:t>
      </w:r>
    </w:p>
    <w:p w14:paraId="22FA9625" w14:textId="77777777" w:rsidR="00BA7364" w:rsidRDefault="00BA7364" w:rsidP="00BA7364">
      <w:r>
        <w:t xml:space="preserve">    )</w:t>
      </w:r>
    </w:p>
    <w:p w14:paraId="025ECB02" w14:textId="77777777" w:rsidR="00BA7364" w:rsidRDefault="00BA7364" w:rsidP="00BA7364">
      <w:r>
        <w:t>cross join</w:t>
      </w:r>
    </w:p>
    <w:p w14:paraId="099EBCBC" w14:textId="77777777" w:rsidR="00BA7364" w:rsidRDefault="00BA7364" w:rsidP="00BA7364">
      <w:r>
        <w:t xml:space="preserve">    (</w:t>
      </w:r>
    </w:p>
    <w:p w14:paraId="29BB23D6" w14:textId="77777777" w:rsidR="00BA7364" w:rsidRDefault="00BA7364" w:rsidP="00BA7364">
      <w:r>
        <w:t xml:space="preserve">    select</w:t>
      </w:r>
    </w:p>
    <w:p w14:paraId="0B5A814F" w14:textId="77777777" w:rsidR="00BA7364" w:rsidRDefault="00BA7364" w:rsidP="00BA7364">
      <w:r>
        <w:t xml:space="preserve">        </w:t>
      </w:r>
      <w:proofErr w:type="spellStart"/>
      <w:r>
        <w:t>money_sum</w:t>
      </w:r>
      <w:proofErr w:type="spellEnd"/>
      <w:r>
        <w:t xml:space="preserve"> as </w:t>
      </w:r>
      <w:proofErr w:type="spellStart"/>
      <w:r>
        <w:t>money_sum_high</w:t>
      </w:r>
      <w:proofErr w:type="spellEnd"/>
    </w:p>
    <w:p w14:paraId="2A1F5D40" w14:textId="77777777" w:rsidR="00BA7364" w:rsidRDefault="00BA7364" w:rsidP="00BA7364">
      <w:r>
        <w:t xml:space="preserve">    from tmp1</w:t>
      </w:r>
    </w:p>
    <w:p w14:paraId="10491C29" w14:textId="77777777" w:rsidR="00BA7364" w:rsidRDefault="00BA7364" w:rsidP="00BA7364">
      <w:r>
        <w:t xml:space="preserve">    where </w:t>
      </w:r>
      <w:proofErr w:type="spellStart"/>
      <w:r>
        <w:t>rn</w:t>
      </w:r>
      <w:proofErr w:type="spellEnd"/>
      <w:r>
        <w:t>=ceil(</w:t>
      </w:r>
      <w:proofErr w:type="spellStart"/>
      <w:r>
        <w:t>mid_num</w:t>
      </w:r>
      <w:proofErr w:type="spellEnd"/>
      <w:r>
        <w:t>)</w:t>
      </w:r>
    </w:p>
    <w:p w14:paraId="5FC9F9B1" w14:textId="77777777" w:rsidR="00BA7364" w:rsidRDefault="00BA7364" w:rsidP="00BA7364">
      <w:r>
        <w:t xml:space="preserve">    )</w:t>
      </w:r>
    </w:p>
    <w:p w14:paraId="4A443B90" w14:textId="627CE49C" w:rsidR="00BA7364" w:rsidRPr="00BA7364" w:rsidRDefault="00BA7364" w:rsidP="00BA7364">
      <w:r>
        <w:t>;</w:t>
      </w:r>
    </w:p>
    <w:p w14:paraId="45EA7FC6" w14:textId="77777777" w:rsidR="00BA7364" w:rsidRPr="00BA7364" w:rsidRDefault="00BA7364" w:rsidP="00880770"/>
    <w:p w14:paraId="38058CD9" w14:textId="77777777" w:rsidR="00BF26ED" w:rsidRDefault="00BD5F2B" w:rsidP="00BF26ED">
      <w:pPr>
        <w:pStyle w:val="3"/>
      </w:pPr>
      <w:r>
        <w:rPr>
          <w:rFonts w:hint="eastAsia"/>
        </w:rPr>
        <w:t>连续七天登录语法：</w:t>
      </w:r>
    </w:p>
    <w:p w14:paraId="4DBB425B" w14:textId="6907A80B" w:rsidR="00BD5F2B" w:rsidRDefault="003E5414" w:rsidP="00C90D4B">
      <w:r>
        <w:rPr>
          <w:rFonts w:hint="eastAsia"/>
        </w:rPr>
        <w:t>各种连续</w:t>
      </w:r>
      <w:r w:rsidR="001668A1">
        <w:rPr>
          <w:rFonts w:hint="eastAsia"/>
        </w:rPr>
        <w:t>的都是要做辅助列</w:t>
      </w:r>
      <w:r w:rsidR="001668A1">
        <w:rPr>
          <w:rFonts w:hint="eastAsia"/>
        </w:rPr>
        <w:t xml:space="preserve"> </w:t>
      </w:r>
      <w:proofErr w:type="spellStart"/>
      <w:r w:rsidR="001668A1">
        <w:rPr>
          <w:rFonts w:hint="eastAsia"/>
        </w:rPr>
        <w:t>row_number</w:t>
      </w:r>
      <w:proofErr w:type="spellEnd"/>
      <w:r w:rsidR="001668A1">
        <w:t xml:space="preserve"> </w:t>
      </w:r>
      <w:r w:rsidR="001668A1">
        <w:rPr>
          <w:rFonts w:hint="eastAsia"/>
        </w:rPr>
        <w:t>然后用原本的</w:t>
      </w:r>
      <w:proofErr w:type="gramStart"/>
      <w:r w:rsidR="001668A1">
        <w:rPr>
          <w:rFonts w:hint="eastAsia"/>
        </w:rPr>
        <w:t>时间列去减</w:t>
      </w:r>
      <w:proofErr w:type="gramEnd"/>
      <w:r w:rsidR="001668A1">
        <w:rPr>
          <w:rFonts w:hint="eastAsia"/>
        </w:rPr>
        <w:t xml:space="preserve"> </w:t>
      </w:r>
      <w:r w:rsidR="001668A1">
        <w:rPr>
          <w:rFonts w:hint="eastAsia"/>
        </w:rPr>
        <w:t>再</w:t>
      </w:r>
      <w:r w:rsidR="001668A1">
        <w:rPr>
          <w:rFonts w:hint="eastAsia"/>
        </w:rPr>
        <w:t>group</w:t>
      </w:r>
      <w:r w:rsidR="001668A1">
        <w:t xml:space="preserve"> by</w:t>
      </w:r>
    </w:p>
    <w:p w14:paraId="66AD302B" w14:textId="77777777" w:rsidR="001668A1" w:rsidRDefault="001668A1" w:rsidP="00C90D4B"/>
    <w:p w14:paraId="671F63B4" w14:textId="1542EAE8" w:rsidR="00CF772E" w:rsidRDefault="002F454C" w:rsidP="00CF772E">
      <w:pPr>
        <w:pStyle w:val="3"/>
      </w:pPr>
      <w:r>
        <w:rPr>
          <w:rFonts w:hint="eastAsia"/>
        </w:rPr>
        <w:t>转置（通常通过列转行</w:t>
      </w:r>
      <w:r>
        <w:rPr>
          <w:rFonts w:hint="eastAsia"/>
        </w:rPr>
        <w:t>+</w:t>
      </w:r>
      <w:proofErr w:type="spellStart"/>
      <w:r>
        <w:rPr>
          <w:rFonts w:hint="eastAsia"/>
        </w:rPr>
        <w:t>unionall</w:t>
      </w:r>
      <w:proofErr w:type="spellEnd"/>
      <w:r>
        <w:rPr>
          <w:rFonts w:hint="eastAsia"/>
        </w:rPr>
        <w:t>实现）</w:t>
      </w:r>
    </w:p>
    <w:p w14:paraId="3A40E312" w14:textId="77777777" w:rsidR="00CF772E" w:rsidRDefault="00CF772E" w:rsidP="00CF772E">
      <w:r>
        <w:t xml:space="preserve">SELECT </w:t>
      </w:r>
    </w:p>
    <w:p w14:paraId="6653F045" w14:textId="77777777" w:rsidR="00CF772E" w:rsidRDefault="00CF772E" w:rsidP="00CF772E">
      <w:r>
        <w:t xml:space="preserve">    </w:t>
      </w:r>
      <w:proofErr w:type="gramStart"/>
      <w:r>
        <w:t>max(</w:t>
      </w:r>
      <w:proofErr w:type="gramEnd"/>
      <w:r>
        <w:t>case when number=1 then number end) AS is_number1</w:t>
      </w:r>
    </w:p>
    <w:p w14:paraId="3D3572E4" w14:textId="77777777" w:rsidR="00CF772E" w:rsidRDefault="00CF772E" w:rsidP="00CF772E">
      <w:r>
        <w:t xml:space="preserve">    </w:t>
      </w:r>
      <w:proofErr w:type="gramStart"/>
      <w:r>
        <w:t>,max</w:t>
      </w:r>
      <w:proofErr w:type="gramEnd"/>
      <w:r>
        <w:t>(case when number=2 then number end) AS is_number2</w:t>
      </w:r>
    </w:p>
    <w:p w14:paraId="468556EA" w14:textId="77777777" w:rsidR="00CF772E" w:rsidRDefault="00CF772E" w:rsidP="00CF772E">
      <w:r>
        <w:t xml:space="preserve">    </w:t>
      </w:r>
      <w:proofErr w:type="gramStart"/>
      <w:r>
        <w:t>,max</w:t>
      </w:r>
      <w:proofErr w:type="gramEnd"/>
      <w:r>
        <w:t>(case when number=3 then number end) AS is_number3</w:t>
      </w:r>
    </w:p>
    <w:p w14:paraId="046430CB" w14:textId="77777777" w:rsidR="00CF772E" w:rsidRDefault="00CF772E" w:rsidP="00CF772E">
      <w:r>
        <w:t xml:space="preserve">    </w:t>
      </w:r>
      <w:proofErr w:type="gramStart"/>
      <w:r>
        <w:t>,max</w:t>
      </w:r>
      <w:proofErr w:type="gramEnd"/>
      <w:r>
        <w:t>(case when number=4 then number end) AS is_number4</w:t>
      </w:r>
    </w:p>
    <w:p w14:paraId="12B090CC" w14:textId="77777777" w:rsidR="00CF772E" w:rsidRDefault="00CF772E" w:rsidP="00CF772E">
      <w:r>
        <w:t xml:space="preserve">    </w:t>
      </w:r>
      <w:proofErr w:type="gramStart"/>
      <w:r>
        <w:t>,max</w:t>
      </w:r>
      <w:proofErr w:type="gramEnd"/>
      <w:r>
        <w:t>(case when number=5 then number end) AS is_number5</w:t>
      </w:r>
    </w:p>
    <w:p w14:paraId="1AAFACAA" w14:textId="77777777" w:rsidR="00CF772E" w:rsidRDefault="00CF772E" w:rsidP="00CF772E">
      <w:r>
        <w:t xml:space="preserve">FROM </w:t>
      </w:r>
      <w:proofErr w:type="spellStart"/>
      <w:r>
        <w:t>table_number</w:t>
      </w:r>
      <w:proofErr w:type="spellEnd"/>
    </w:p>
    <w:p w14:paraId="05D419AA" w14:textId="77777777" w:rsidR="00BF26ED" w:rsidRDefault="00BF26ED" w:rsidP="00BF26ED">
      <w:pPr>
        <w:ind w:firstLine="240"/>
      </w:pPr>
    </w:p>
    <w:p w14:paraId="41C30161" w14:textId="77777777" w:rsidR="00BF26ED" w:rsidRDefault="00BF26ED" w:rsidP="00BF26ED">
      <w:pPr>
        <w:pStyle w:val="3"/>
      </w:pPr>
      <w:r>
        <w:rPr>
          <w:rFonts w:hint="eastAsia"/>
        </w:rPr>
        <w:lastRenderedPageBreak/>
        <w:t>默认窗口范围</w:t>
      </w:r>
    </w:p>
    <w:p w14:paraId="26144242" w14:textId="77777777" w:rsidR="00AC7C60" w:rsidRDefault="00AC7C60" w:rsidP="00C90D4B"/>
    <w:p w14:paraId="6C41E71D" w14:textId="77777777" w:rsidR="00AE0530" w:rsidRDefault="00AE0530" w:rsidP="00AE0530">
      <w:r>
        <w:rPr>
          <w:rFonts w:hint="eastAsia"/>
        </w:rPr>
        <w:t xml:space="preserve">OVER (PARTITION BY )  </w:t>
      </w:r>
      <w:r>
        <w:rPr>
          <w:rFonts w:hint="eastAsia"/>
        </w:rPr>
        <w:t>如果没有</w:t>
      </w:r>
      <w:r>
        <w:rPr>
          <w:rFonts w:hint="eastAsia"/>
        </w:rPr>
        <w:t>order by</w:t>
      </w:r>
      <w:r>
        <w:rPr>
          <w:rFonts w:hint="eastAsia"/>
        </w:rPr>
        <w:t>字句</w:t>
      </w:r>
      <w:r>
        <w:rPr>
          <w:rFonts w:hint="eastAsia"/>
        </w:rPr>
        <w:t xml:space="preserve"> </w:t>
      </w:r>
      <w:r>
        <w:rPr>
          <w:rFonts w:hint="eastAsia"/>
        </w:rPr>
        <w:t>和</w:t>
      </w:r>
      <w:r>
        <w:rPr>
          <w:rFonts w:hint="eastAsia"/>
        </w:rPr>
        <w:t xml:space="preserve">range between </w:t>
      </w:r>
      <w:r>
        <w:rPr>
          <w:rFonts w:hint="eastAsia"/>
        </w:rPr>
        <w:t>字句的话</w:t>
      </w:r>
      <w:r>
        <w:rPr>
          <w:rFonts w:hint="eastAsia"/>
        </w:rPr>
        <w:t xml:space="preserve"> range between</w:t>
      </w:r>
      <w:r>
        <w:rPr>
          <w:rFonts w:hint="eastAsia"/>
        </w:rPr>
        <w:t>默认范围是什么</w:t>
      </w:r>
    </w:p>
    <w:p w14:paraId="374C2D2F" w14:textId="77777777" w:rsidR="00AE0530" w:rsidRDefault="00AE0530" w:rsidP="00AE0530"/>
    <w:p w14:paraId="20F683EC" w14:textId="77777777" w:rsidR="00AE0530" w:rsidRDefault="00AE0530" w:rsidP="00AE0530">
      <w:r>
        <w:rPr>
          <w:rFonts w:hint="eastAsia"/>
        </w:rPr>
        <w:t>在</w:t>
      </w:r>
      <w:r>
        <w:rPr>
          <w:rFonts w:hint="eastAsia"/>
        </w:rPr>
        <w:t>SQL</w:t>
      </w:r>
      <w:r>
        <w:rPr>
          <w:rFonts w:hint="eastAsia"/>
        </w:rPr>
        <w:t>的窗口函数中，</w:t>
      </w:r>
      <w:r>
        <w:rPr>
          <w:rFonts w:hint="eastAsia"/>
        </w:rPr>
        <w:t>OVER</w:t>
      </w:r>
      <w:r>
        <w:rPr>
          <w:rFonts w:hint="eastAsia"/>
        </w:rPr>
        <w:t>子句可以与</w:t>
      </w:r>
      <w:r>
        <w:rPr>
          <w:rFonts w:hint="eastAsia"/>
        </w:rPr>
        <w:t xml:space="preserve">PARTITION BY, ORDER BY, </w:t>
      </w:r>
      <w:r>
        <w:rPr>
          <w:rFonts w:hint="eastAsia"/>
        </w:rPr>
        <w:t>和</w:t>
      </w:r>
      <w:r>
        <w:rPr>
          <w:rFonts w:hint="eastAsia"/>
        </w:rPr>
        <w:t>RANGE/ROWS/GROUPS between</w:t>
      </w:r>
      <w:r>
        <w:rPr>
          <w:rFonts w:hint="eastAsia"/>
        </w:rPr>
        <w:t>子句一起使用来定义窗口的行为和边界。如果在使用</w:t>
      </w:r>
      <w:r>
        <w:rPr>
          <w:rFonts w:hint="eastAsia"/>
        </w:rPr>
        <w:t>OVER</w:t>
      </w:r>
      <w:r>
        <w:rPr>
          <w:rFonts w:hint="eastAsia"/>
        </w:rPr>
        <w:t>子句时省略了</w:t>
      </w:r>
      <w:r>
        <w:rPr>
          <w:rFonts w:hint="eastAsia"/>
        </w:rPr>
        <w:t>ORDER BY</w:t>
      </w:r>
      <w:r>
        <w:rPr>
          <w:rFonts w:hint="eastAsia"/>
        </w:rPr>
        <w:t>和</w:t>
      </w:r>
      <w:r>
        <w:rPr>
          <w:rFonts w:hint="eastAsia"/>
        </w:rPr>
        <w:t>RANGE/ROWS/GROUPS between</w:t>
      </w:r>
      <w:r>
        <w:rPr>
          <w:rFonts w:hint="eastAsia"/>
        </w:rPr>
        <w:t>子句，窗口的默认行为会根据所使用的函数和具体的</w:t>
      </w:r>
      <w:r>
        <w:rPr>
          <w:rFonts w:hint="eastAsia"/>
        </w:rPr>
        <w:t>SQL</w:t>
      </w:r>
      <w:r>
        <w:rPr>
          <w:rFonts w:hint="eastAsia"/>
        </w:rPr>
        <w:t>数据库的实现有所不同。以下是一些通用的规则和概念：</w:t>
      </w:r>
    </w:p>
    <w:p w14:paraId="2C2FBD0B" w14:textId="77777777" w:rsidR="00AE0530" w:rsidRDefault="00AE0530" w:rsidP="00AE0530"/>
    <w:p w14:paraId="06E9B707" w14:textId="77777777" w:rsidR="00AE0530" w:rsidRDefault="00AE0530" w:rsidP="00AE0530">
      <w:r>
        <w:rPr>
          <w:rFonts w:hint="eastAsia"/>
        </w:rPr>
        <w:t>无</w:t>
      </w:r>
      <w:r>
        <w:rPr>
          <w:rFonts w:hint="eastAsia"/>
        </w:rPr>
        <w:t>ORDER BY</w:t>
      </w:r>
      <w:r>
        <w:rPr>
          <w:rFonts w:hint="eastAsia"/>
        </w:rPr>
        <w:t>子句：</w:t>
      </w:r>
    </w:p>
    <w:p w14:paraId="4F1F4B47" w14:textId="77777777" w:rsidR="00AE0530" w:rsidRDefault="00AE0530" w:rsidP="00AE0530">
      <w:r>
        <w:rPr>
          <w:rFonts w:hint="eastAsia"/>
        </w:rPr>
        <w:t>如果</w:t>
      </w:r>
      <w:r>
        <w:rPr>
          <w:rFonts w:hint="eastAsia"/>
        </w:rPr>
        <w:t>OVER</w:t>
      </w:r>
      <w:r>
        <w:rPr>
          <w:rFonts w:hint="eastAsia"/>
        </w:rPr>
        <w:t>子句中没有</w:t>
      </w:r>
      <w:r>
        <w:rPr>
          <w:rFonts w:hint="eastAsia"/>
        </w:rPr>
        <w:t>ORDER BY</w:t>
      </w:r>
      <w:r>
        <w:rPr>
          <w:rFonts w:hint="eastAsia"/>
        </w:rPr>
        <w:t>子句，窗口函数将考虑窗口中的所有行为相等，这意味着每个窗口是一个平等的集合，其中没有行的顺序。在这种情况下，</w:t>
      </w:r>
      <w:r>
        <w:rPr>
          <w:rFonts w:hint="eastAsia"/>
        </w:rPr>
        <w:t>RANGE BETWEEN</w:t>
      </w:r>
      <w:r>
        <w:rPr>
          <w:rFonts w:hint="eastAsia"/>
        </w:rPr>
        <w:t>、</w:t>
      </w:r>
      <w:r>
        <w:rPr>
          <w:rFonts w:hint="eastAsia"/>
        </w:rPr>
        <w:t>ROWS BETWEEN</w:t>
      </w:r>
      <w:r>
        <w:rPr>
          <w:rFonts w:hint="eastAsia"/>
        </w:rPr>
        <w:t>或</w:t>
      </w:r>
      <w:r>
        <w:rPr>
          <w:rFonts w:hint="eastAsia"/>
        </w:rPr>
        <w:t>GROUPS BETWEEN</w:t>
      </w:r>
      <w:r>
        <w:rPr>
          <w:rFonts w:hint="eastAsia"/>
        </w:rPr>
        <w:t>子句（如果有的话）的默认行为通常如下：</w:t>
      </w:r>
    </w:p>
    <w:p w14:paraId="7E97C46C" w14:textId="77777777" w:rsidR="00AE0530" w:rsidRDefault="00AE0530" w:rsidP="00AE0530">
      <w:r>
        <w:t>RANGE BETWEEN UNBOUNDED PRECEDING AND UNBOUNDED FOLLOWING</w:t>
      </w:r>
    </w:p>
    <w:p w14:paraId="1F575713" w14:textId="77777777" w:rsidR="00AE0530" w:rsidRDefault="00AE0530" w:rsidP="00AE0530">
      <w:r>
        <w:rPr>
          <w:rFonts w:hint="eastAsia"/>
        </w:rPr>
        <w:t>这意味着窗口包含从分区的第一行到最后一行的所有行，无论</w:t>
      </w:r>
      <w:r>
        <w:rPr>
          <w:rFonts w:hint="eastAsia"/>
        </w:rPr>
        <w:t xml:space="preserve">RANGE, ROWS, </w:t>
      </w:r>
      <w:r>
        <w:rPr>
          <w:rFonts w:hint="eastAsia"/>
        </w:rPr>
        <w:t>或</w:t>
      </w:r>
      <w:r>
        <w:rPr>
          <w:rFonts w:hint="eastAsia"/>
        </w:rPr>
        <w:t xml:space="preserve"> GROUPS</w:t>
      </w:r>
      <w:r>
        <w:rPr>
          <w:rFonts w:hint="eastAsia"/>
        </w:rPr>
        <w:t>的指定如何。</w:t>
      </w:r>
    </w:p>
    <w:p w14:paraId="74B446D8" w14:textId="77777777" w:rsidR="00AE0530" w:rsidRDefault="00AE0530" w:rsidP="00AE0530">
      <w:r>
        <w:rPr>
          <w:rFonts w:hint="eastAsia"/>
        </w:rPr>
        <w:t>默认</w:t>
      </w:r>
      <w:r>
        <w:rPr>
          <w:rFonts w:hint="eastAsia"/>
        </w:rPr>
        <w:t>RANGE/ROWS</w:t>
      </w:r>
      <w:r>
        <w:rPr>
          <w:rFonts w:hint="eastAsia"/>
        </w:rPr>
        <w:t>行为：</w:t>
      </w:r>
    </w:p>
    <w:p w14:paraId="430ECF98" w14:textId="77777777" w:rsidR="00AE0530" w:rsidRDefault="00AE0530" w:rsidP="00AE0530">
      <w:r>
        <w:rPr>
          <w:rFonts w:hint="eastAsia"/>
        </w:rPr>
        <w:t>对于大多数窗口函数（如</w:t>
      </w:r>
      <w:r>
        <w:rPr>
          <w:rFonts w:hint="eastAsia"/>
        </w:rPr>
        <w:t>SUM(), AVG(), COUNT()</w:t>
      </w:r>
      <w:r>
        <w:rPr>
          <w:rFonts w:hint="eastAsia"/>
        </w:rPr>
        <w:t>等），如果没有指定</w:t>
      </w:r>
      <w:r>
        <w:rPr>
          <w:rFonts w:hint="eastAsia"/>
        </w:rPr>
        <w:t>RANGE</w:t>
      </w:r>
      <w:r>
        <w:rPr>
          <w:rFonts w:hint="eastAsia"/>
        </w:rPr>
        <w:t>或</w:t>
      </w:r>
      <w:r>
        <w:rPr>
          <w:rFonts w:hint="eastAsia"/>
        </w:rPr>
        <w:t>ROWS</w:t>
      </w:r>
      <w:r>
        <w:rPr>
          <w:rFonts w:hint="eastAsia"/>
        </w:rPr>
        <w:t>，则默认行为通常是</w:t>
      </w:r>
      <w:r>
        <w:rPr>
          <w:rFonts w:hint="eastAsia"/>
        </w:rPr>
        <w:t>RANGE BETWEEN UNBOUNDED PRECEDING AND CURRENT ROW</w:t>
      </w:r>
      <w:r>
        <w:rPr>
          <w:rFonts w:hint="eastAsia"/>
        </w:rPr>
        <w:t>，当且仅当包含</w:t>
      </w:r>
      <w:r>
        <w:rPr>
          <w:rFonts w:hint="eastAsia"/>
        </w:rPr>
        <w:t>ORDER BY</w:t>
      </w:r>
      <w:r>
        <w:rPr>
          <w:rFonts w:hint="eastAsia"/>
        </w:rPr>
        <w:t>子句时。</w:t>
      </w:r>
    </w:p>
    <w:p w14:paraId="2A3ECF44" w14:textId="77777777" w:rsidR="00AE0530" w:rsidRDefault="00AE0530" w:rsidP="00AE0530">
      <w:r>
        <w:rPr>
          <w:rFonts w:hint="eastAsia"/>
        </w:rPr>
        <w:t>如果没有</w:t>
      </w:r>
      <w:r>
        <w:rPr>
          <w:rFonts w:hint="eastAsia"/>
        </w:rPr>
        <w:t>ORDER BY</w:t>
      </w:r>
      <w:r>
        <w:rPr>
          <w:rFonts w:hint="eastAsia"/>
        </w:rPr>
        <w:t>，则窗口包括分区中的所有行，相当于</w:t>
      </w:r>
      <w:r>
        <w:rPr>
          <w:rFonts w:hint="eastAsia"/>
        </w:rPr>
        <w:t>RANGE BETWEEN UNBOUNDED PRECEDING AND UNBOUNDED FOLLOWING</w:t>
      </w:r>
      <w:r>
        <w:rPr>
          <w:rFonts w:hint="eastAsia"/>
        </w:rPr>
        <w:t>。</w:t>
      </w:r>
    </w:p>
    <w:p w14:paraId="46A21D66" w14:textId="77777777" w:rsidR="00AE0530" w:rsidRDefault="00AE0530" w:rsidP="00AE0530">
      <w:r>
        <w:rPr>
          <w:rFonts w:hint="eastAsia"/>
        </w:rPr>
        <w:t>特殊函数的默认行为</w:t>
      </w:r>
    </w:p>
    <w:p w14:paraId="544EA6A6" w14:textId="77777777" w:rsidR="00AE0530" w:rsidRDefault="00AE0530" w:rsidP="00AE0530">
      <w:r>
        <w:rPr>
          <w:rFonts w:hint="eastAsia"/>
        </w:rPr>
        <w:t>RANK()</w:t>
      </w:r>
      <w:r>
        <w:rPr>
          <w:rFonts w:hint="eastAsia"/>
        </w:rPr>
        <w:t>和</w:t>
      </w:r>
      <w:r>
        <w:rPr>
          <w:rFonts w:hint="eastAsia"/>
        </w:rPr>
        <w:t>DENSE_RANK()</w:t>
      </w:r>
      <w:r>
        <w:rPr>
          <w:rFonts w:hint="eastAsia"/>
        </w:rPr>
        <w:t>等排序相关函数：</w:t>
      </w:r>
    </w:p>
    <w:p w14:paraId="685C0AEA" w14:textId="77777777" w:rsidR="00AE0530" w:rsidRDefault="00AE0530" w:rsidP="00AE0530">
      <w:r>
        <w:rPr>
          <w:rFonts w:hint="eastAsia"/>
        </w:rPr>
        <w:t>如果没有</w:t>
      </w:r>
      <w:r>
        <w:rPr>
          <w:rFonts w:hint="eastAsia"/>
        </w:rPr>
        <w:t>ORDER BY</w:t>
      </w:r>
      <w:r>
        <w:rPr>
          <w:rFonts w:hint="eastAsia"/>
        </w:rPr>
        <w:t>，则所有行将被认为是平等的，并且可能返回同一排名（如</w:t>
      </w:r>
      <w:r>
        <w:rPr>
          <w:rFonts w:hint="eastAsia"/>
        </w:rPr>
        <w:t>1</w:t>
      </w:r>
      <w:r>
        <w:rPr>
          <w:rFonts w:hint="eastAsia"/>
        </w:rPr>
        <w:t>）。</w:t>
      </w:r>
    </w:p>
    <w:p w14:paraId="2E1BA054" w14:textId="77777777" w:rsidR="00AE0530" w:rsidRDefault="00AE0530" w:rsidP="00AE0530">
      <w:r>
        <w:rPr>
          <w:rFonts w:hint="eastAsia"/>
        </w:rPr>
        <w:t>ROW_NUMBER()</w:t>
      </w:r>
      <w:r>
        <w:rPr>
          <w:rFonts w:hint="eastAsia"/>
        </w:rPr>
        <w:t>函数：</w:t>
      </w:r>
    </w:p>
    <w:p w14:paraId="34C9BE02" w14:textId="74E290E0" w:rsidR="00AE0530" w:rsidRDefault="00AE0530" w:rsidP="00AE0530">
      <w:r>
        <w:rPr>
          <w:rFonts w:hint="eastAsia"/>
        </w:rPr>
        <w:t>通常需要</w:t>
      </w:r>
      <w:r>
        <w:rPr>
          <w:rFonts w:hint="eastAsia"/>
        </w:rPr>
        <w:t>ORDER BY</w:t>
      </w:r>
      <w:r>
        <w:rPr>
          <w:rFonts w:hint="eastAsia"/>
        </w:rPr>
        <w:t>来生成意义上的行号。如果省略，某些系统可能不允许使用</w:t>
      </w:r>
      <w:r>
        <w:rPr>
          <w:rFonts w:hint="eastAsia"/>
        </w:rPr>
        <w:t>ROW_NUMBER()</w:t>
      </w:r>
      <w:r>
        <w:rPr>
          <w:rFonts w:hint="eastAsia"/>
        </w:rPr>
        <w:t>，或者给出不确定的行号。</w:t>
      </w:r>
    </w:p>
    <w:p w14:paraId="591B91D0" w14:textId="77777777" w:rsidR="00C90D4B" w:rsidRPr="00C90D4B" w:rsidRDefault="00C90D4B" w:rsidP="00C90D4B"/>
    <w:p w14:paraId="23EFBF05" w14:textId="29261435" w:rsidR="00E57DC5" w:rsidRDefault="00E57DC5" w:rsidP="00BF26ED">
      <w:pPr>
        <w:pStyle w:val="3"/>
      </w:pPr>
      <w:r>
        <w:lastRenderedPageBreak/>
        <w:t>H</w:t>
      </w:r>
      <w:r>
        <w:rPr>
          <w:rFonts w:hint="eastAsia"/>
        </w:rPr>
        <w:t>ive</w:t>
      </w:r>
      <w:r w:rsidR="0055426A">
        <w:rPr>
          <w:rFonts w:hint="eastAsia"/>
        </w:rPr>
        <w:t>删除分区语法</w:t>
      </w:r>
    </w:p>
    <w:p w14:paraId="698DEB6C" w14:textId="2153D44B" w:rsidR="00E57DC5" w:rsidRDefault="00E57DC5" w:rsidP="00965829">
      <w:pPr>
        <w:jc w:val="left"/>
      </w:pPr>
      <w:r w:rsidRPr="00E57DC5">
        <w:t xml:space="preserve">ALTER TABLE </w:t>
      </w:r>
      <w:proofErr w:type="spellStart"/>
      <w:r w:rsidRPr="00E57DC5">
        <w:t>table_name</w:t>
      </w:r>
      <w:proofErr w:type="spellEnd"/>
      <w:r w:rsidRPr="00E57DC5">
        <w:t xml:space="preserve"> DROP [IF EXISTS] PARTITION (</w:t>
      </w:r>
      <w:proofErr w:type="spellStart"/>
      <w:r w:rsidRPr="00E57DC5">
        <w:t>partition_column</w:t>
      </w:r>
      <w:proofErr w:type="spellEnd"/>
      <w:r w:rsidRPr="00E57DC5">
        <w:t>='</w:t>
      </w:r>
      <w:r w:rsidR="00EB3385">
        <w:rPr>
          <w:rFonts w:hint="eastAsia"/>
        </w:rPr>
        <w:t>xx</w:t>
      </w:r>
      <w:r w:rsidRPr="00E57DC5">
        <w:t>'</w:t>
      </w:r>
      <w:proofErr w:type="gramStart"/>
      <w:r w:rsidRPr="00E57DC5">
        <w:t>, )</w:t>
      </w:r>
      <w:proofErr w:type="gramEnd"/>
      <w:r w:rsidRPr="00E57DC5">
        <w:t>;</w:t>
      </w:r>
    </w:p>
    <w:p w14:paraId="1DE86C77" w14:textId="77777777" w:rsidR="00360576" w:rsidRDefault="00360576" w:rsidP="00E57DC5"/>
    <w:p w14:paraId="3D32E9FB" w14:textId="65901B91" w:rsidR="00E57DC5" w:rsidRDefault="00BF26ED" w:rsidP="00BF26ED">
      <w:pPr>
        <w:pStyle w:val="3"/>
      </w:pPr>
      <w:r>
        <w:rPr>
          <w:rFonts w:hint="eastAsia"/>
        </w:rPr>
        <w:t>几种窗口函数的区别</w:t>
      </w:r>
    </w:p>
    <w:p w14:paraId="3316854D" w14:textId="6310977D" w:rsidR="00BB1938" w:rsidRDefault="00BB1938" w:rsidP="00BB1938">
      <w:r>
        <w:rPr>
          <w:rFonts w:hint="eastAsia"/>
        </w:rPr>
        <w:t>ROW_NUMBER()</w:t>
      </w:r>
      <w:r>
        <w:rPr>
          <w:rFonts w:hint="eastAsia"/>
        </w:rPr>
        <w:t>函数会依次进行排序且序号不相同</w:t>
      </w:r>
    </w:p>
    <w:p w14:paraId="053B338C" w14:textId="7911E79C" w:rsidR="00BB1938" w:rsidRDefault="00BB1938" w:rsidP="00BB1938">
      <w:r>
        <w:rPr>
          <w:rFonts w:hint="eastAsia"/>
        </w:rPr>
        <w:t>RANK()</w:t>
      </w:r>
      <w:r>
        <w:rPr>
          <w:rFonts w:hint="eastAsia"/>
        </w:rPr>
        <w:t>函数会依次排序如结果一样序号相同且会跳跃排名</w:t>
      </w:r>
    </w:p>
    <w:p w14:paraId="459AE973" w14:textId="4B352CB8" w:rsidR="00BB1938" w:rsidRDefault="00BB1938" w:rsidP="00BB1938">
      <w:r>
        <w:rPr>
          <w:rFonts w:hint="eastAsia"/>
        </w:rPr>
        <w:t>DENSE_RANK()</w:t>
      </w:r>
      <w:r>
        <w:rPr>
          <w:rFonts w:hint="eastAsia"/>
        </w:rPr>
        <w:t>会依次排序如结果一样序号相同且不会跳跃排名</w:t>
      </w:r>
    </w:p>
    <w:p w14:paraId="71CF6A9B" w14:textId="77777777" w:rsidR="009D58F8" w:rsidRDefault="009D58F8" w:rsidP="00BB1938"/>
    <w:p w14:paraId="3A6AC55D" w14:textId="77777777" w:rsidR="009D58F8" w:rsidRDefault="009D58F8" w:rsidP="009D58F8">
      <w:r w:rsidRPr="00923CB1">
        <w:rPr>
          <w:rFonts w:hint="eastAsia"/>
        </w:rPr>
        <w:t xml:space="preserve">Lag </w:t>
      </w:r>
      <w:r w:rsidRPr="00923CB1">
        <w:rPr>
          <w:rFonts w:hint="eastAsia"/>
        </w:rPr>
        <w:t>和</w:t>
      </w:r>
      <w:r w:rsidRPr="00923CB1">
        <w:rPr>
          <w:rFonts w:hint="eastAsia"/>
        </w:rPr>
        <w:t xml:space="preserve"> Lead</w:t>
      </w:r>
      <w:r w:rsidRPr="00923CB1">
        <w:rPr>
          <w:rFonts w:hint="eastAsia"/>
        </w:rPr>
        <w:t>函数是</w:t>
      </w:r>
      <w:r w:rsidRPr="00923CB1">
        <w:rPr>
          <w:rFonts w:hint="eastAsia"/>
        </w:rPr>
        <w:t>SQL</w:t>
      </w:r>
      <w:r w:rsidRPr="00923CB1">
        <w:rPr>
          <w:rFonts w:hint="eastAsia"/>
        </w:rPr>
        <w:t>中的两个重要的函数，用于查看某一行记录的前一行和后一行数据。</w:t>
      </w:r>
      <w:r w:rsidRPr="00923CB1">
        <w:rPr>
          <w:rFonts w:hint="eastAsia"/>
        </w:rPr>
        <w:t>Lag</w:t>
      </w:r>
      <w:r w:rsidRPr="00923CB1">
        <w:rPr>
          <w:rFonts w:hint="eastAsia"/>
        </w:rPr>
        <w:t>函数用于查看</w:t>
      </w:r>
      <w:r>
        <w:rPr>
          <w:rFonts w:hint="eastAsia"/>
        </w:rPr>
        <w:t>上</w:t>
      </w:r>
      <w:r w:rsidRPr="00923CB1">
        <w:rPr>
          <w:rFonts w:hint="eastAsia"/>
        </w:rPr>
        <w:t>一行数据，而</w:t>
      </w:r>
      <w:r w:rsidRPr="00923CB1">
        <w:rPr>
          <w:rFonts w:hint="eastAsia"/>
        </w:rPr>
        <w:t>Lead</w:t>
      </w:r>
      <w:r w:rsidRPr="00923CB1">
        <w:rPr>
          <w:rFonts w:hint="eastAsia"/>
        </w:rPr>
        <w:t>函数用于查看</w:t>
      </w:r>
      <w:r>
        <w:rPr>
          <w:rFonts w:hint="eastAsia"/>
        </w:rPr>
        <w:t>下</w:t>
      </w:r>
      <w:r w:rsidRPr="00923CB1">
        <w:rPr>
          <w:rFonts w:hint="eastAsia"/>
        </w:rPr>
        <w:t>一行数据。这两个函数可以帮助我们更好地理解某一行记录的上下文关系，并且可以帮助我们做出更准确的分析和决策。</w:t>
      </w:r>
    </w:p>
    <w:p w14:paraId="70E6080F" w14:textId="77777777" w:rsidR="00E57DC5" w:rsidRPr="009D58F8" w:rsidRDefault="00E57DC5" w:rsidP="00E57DC5"/>
    <w:p w14:paraId="00D0B5C7" w14:textId="77777777" w:rsidR="00F52D2B" w:rsidRPr="00F52D2B" w:rsidRDefault="00F52D2B" w:rsidP="00F52D2B"/>
    <w:p w14:paraId="3E3DE5F5" w14:textId="1393CF28" w:rsidR="00B42E7A" w:rsidRDefault="00B42E7A" w:rsidP="00E10653">
      <w:pPr>
        <w:pStyle w:val="3"/>
      </w:pPr>
      <w:proofErr w:type="spellStart"/>
      <w:r>
        <w:t>A</w:t>
      </w:r>
      <w:r>
        <w:rPr>
          <w:rFonts w:hint="eastAsia"/>
        </w:rPr>
        <w:t>piori</w:t>
      </w:r>
      <w:proofErr w:type="spellEnd"/>
    </w:p>
    <w:p w14:paraId="1AB343AE" w14:textId="77777777" w:rsidR="00E10653" w:rsidRDefault="00E10653" w:rsidP="00E10653">
      <w:pPr>
        <w:pStyle w:val="4"/>
      </w:pPr>
      <w:r>
        <w:rPr>
          <w:rFonts w:hint="eastAsia"/>
        </w:rPr>
        <w:t>支持度</w:t>
      </w:r>
    </w:p>
    <w:p w14:paraId="66D63E7A" w14:textId="1368F15B" w:rsidR="00E10653" w:rsidRDefault="00E10653" w:rsidP="00BF26ED">
      <w:r>
        <w:rPr>
          <w:rFonts w:hint="eastAsia"/>
        </w:rPr>
        <w:t>观测的项集在所有</w:t>
      </w:r>
      <w:proofErr w:type="gramStart"/>
      <w:r>
        <w:rPr>
          <w:rFonts w:hint="eastAsia"/>
        </w:rPr>
        <w:t>项集中</w:t>
      </w:r>
      <w:proofErr w:type="gramEnd"/>
      <w:r>
        <w:rPr>
          <w:rFonts w:hint="eastAsia"/>
        </w:rPr>
        <w:t>出现的概率</w:t>
      </w:r>
    </w:p>
    <w:p w14:paraId="498E960A" w14:textId="77777777" w:rsidR="00E10653" w:rsidRDefault="00E10653" w:rsidP="00E10653">
      <w:pPr>
        <w:pStyle w:val="4"/>
      </w:pPr>
      <w:r>
        <w:rPr>
          <w:rFonts w:hint="eastAsia"/>
        </w:rPr>
        <w:t>置信度</w:t>
      </w:r>
    </w:p>
    <w:p w14:paraId="7C346A7F" w14:textId="6CC6813B" w:rsidR="00E10653" w:rsidRPr="00E10653" w:rsidRDefault="00E10653" w:rsidP="00E10653">
      <w:r>
        <w:t>B</w:t>
      </w:r>
      <w:r>
        <w:rPr>
          <w:rFonts w:hint="eastAsia"/>
        </w:rPr>
        <w:t>在</w:t>
      </w:r>
      <w:r>
        <w:rPr>
          <w:rFonts w:hint="eastAsia"/>
        </w:rPr>
        <w:t>a</w:t>
      </w:r>
      <w:r>
        <w:rPr>
          <w:rFonts w:hint="eastAsia"/>
        </w:rPr>
        <w:t>出现时出现的概率</w:t>
      </w:r>
    </w:p>
    <w:p w14:paraId="32DBB6C6" w14:textId="66187291" w:rsidR="00E10653" w:rsidRDefault="00E10653" w:rsidP="00E10653">
      <w:pPr>
        <w:pStyle w:val="4"/>
      </w:pPr>
      <w:r>
        <w:rPr>
          <w:rFonts w:hint="eastAsia"/>
        </w:rPr>
        <w:t>提升度</w:t>
      </w:r>
      <w:r>
        <w:rPr>
          <w:rFonts w:hint="eastAsia"/>
        </w:rPr>
        <w:t xml:space="preserve"> </w:t>
      </w:r>
    </w:p>
    <w:p w14:paraId="1EC0EEF2" w14:textId="4CE46099" w:rsidR="00E10653" w:rsidRDefault="00E10653" w:rsidP="00E10653">
      <w:r>
        <w:t>A</w:t>
      </w:r>
      <w:r>
        <w:rPr>
          <w:rFonts w:hint="eastAsia"/>
        </w:rPr>
        <w:t>出现对</w:t>
      </w:r>
      <w:r>
        <w:rPr>
          <w:rFonts w:hint="eastAsia"/>
        </w:rPr>
        <w:t>b</w:t>
      </w:r>
      <w:r>
        <w:rPr>
          <w:rFonts w:hint="eastAsia"/>
        </w:rPr>
        <w:t>出现的概率影响；</w:t>
      </w:r>
    </w:p>
    <w:p w14:paraId="46347339" w14:textId="77777777" w:rsidR="00E10653" w:rsidRDefault="00E10653" w:rsidP="00E10653"/>
    <w:p w14:paraId="5F154014" w14:textId="40E19E18" w:rsidR="00E10653" w:rsidRPr="00E10653" w:rsidRDefault="00E10653" w:rsidP="00E10653">
      <w:proofErr w:type="gramStart"/>
      <w:r>
        <w:rPr>
          <w:rFonts w:hint="eastAsia"/>
        </w:rPr>
        <w:t>频繁项集的</w:t>
      </w:r>
      <w:proofErr w:type="gramEnd"/>
      <w:r>
        <w:rPr>
          <w:rFonts w:hint="eastAsia"/>
        </w:rPr>
        <w:t>子集一定频繁</w:t>
      </w:r>
    </w:p>
    <w:p w14:paraId="73F6B145" w14:textId="1CFFE162" w:rsidR="00BF26ED" w:rsidRDefault="00BF26ED" w:rsidP="00E10653">
      <w:pPr>
        <w:pStyle w:val="3"/>
      </w:pPr>
      <w:r>
        <w:rPr>
          <w:rFonts w:hint="eastAsia"/>
        </w:rPr>
        <w:t>随机森林</w:t>
      </w:r>
    </w:p>
    <w:p w14:paraId="45C2D54A" w14:textId="173EFBD1" w:rsidR="00E10653" w:rsidRDefault="00FB1E99" w:rsidP="00FB1E99">
      <w:pPr>
        <w:pStyle w:val="4"/>
      </w:pPr>
      <w:r>
        <w:rPr>
          <w:rFonts w:hint="eastAsia"/>
        </w:rPr>
        <w:t>决策树</w:t>
      </w:r>
      <w:r>
        <w:t>C</w:t>
      </w:r>
      <w:r>
        <w:rPr>
          <w:rFonts w:hint="eastAsia"/>
        </w:rPr>
        <w:t>art</w:t>
      </w:r>
      <w:r>
        <w:rPr>
          <w:rFonts w:hint="eastAsia"/>
        </w:rPr>
        <w:t>树</w:t>
      </w:r>
      <w:r>
        <w:rPr>
          <w:rFonts w:hint="eastAsia"/>
        </w:rPr>
        <w:t xml:space="preserve"> </w:t>
      </w:r>
    </w:p>
    <w:p w14:paraId="3A96EFFA" w14:textId="330754AD" w:rsidR="00FB1E99" w:rsidRDefault="00FB1E99" w:rsidP="00FB1E99">
      <w:r>
        <w:rPr>
          <w:rFonts w:hint="eastAsia"/>
        </w:rPr>
        <w:t>适用于分类问题（</w:t>
      </w:r>
      <w:r>
        <w:rPr>
          <w:rFonts w:hint="eastAsia"/>
        </w:rPr>
        <w:t>Classification Trees</w:t>
      </w:r>
      <w:r>
        <w:rPr>
          <w:rFonts w:hint="eastAsia"/>
        </w:rPr>
        <w:t>）也适用于回归问题（</w:t>
      </w:r>
      <w:r>
        <w:rPr>
          <w:rFonts w:hint="eastAsia"/>
        </w:rPr>
        <w:t>Regression Trees</w:t>
      </w:r>
      <w:r>
        <w:rPr>
          <w:rFonts w:hint="eastAsia"/>
        </w:rPr>
        <w:t>）。</w:t>
      </w:r>
    </w:p>
    <w:p w14:paraId="4B8121DC" w14:textId="77777777" w:rsidR="00FB1E99" w:rsidRDefault="00FB1E99" w:rsidP="00FB1E99"/>
    <w:p w14:paraId="33FCDF2C" w14:textId="77777777" w:rsidR="00FB1E99" w:rsidRDefault="00FB1E99" w:rsidP="00FB1E99">
      <w:r>
        <w:rPr>
          <w:rFonts w:hint="eastAsia"/>
        </w:rPr>
        <w:t xml:space="preserve">1. </w:t>
      </w:r>
      <w:r>
        <w:rPr>
          <w:rFonts w:hint="eastAsia"/>
        </w:rPr>
        <w:t>特点</w:t>
      </w:r>
    </w:p>
    <w:p w14:paraId="070A6431" w14:textId="77777777" w:rsidR="00FB1E99" w:rsidRDefault="00FB1E99" w:rsidP="00FB1E99">
      <w:r>
        <w:rPr>
          <w:rFonts w:hint="eastAsia"/>
        </w:rPr>
        <w:t>二叉树结构：</w:t>
      </w:r>
      <w:r>
        <w:rPr>
          <w:rFonts w:hint="eastAsia"/>
        </w:rPr>
        <w:t xml:space="preserve">CART </w:t>
      </w:r>
      <w:r>
        <w:rPr>
          <w:rFonts w:hint="eastAsia"/>
        </w:rPr>
        <w:t>总是生成二叉树，即每个内部节点分割成两个子节点。</w:t>
      </w:r>
    </w:p>
    <w:p w14:paraId="34B27109" w14:textId="77777777" w:rsidR="00FB1E99" w:rsidRDefault="00FB1E99" w:rsidP="00FB1E99">
      <w:r>
        <w:rPr>
          <w:rFonts w:hint="eastAsia"/>
        </w:rPr>
        <w:t>适用于各种数据类型：可以处理数值型数据和类别数据。</w:t>
      </w:r>
    </w:p>
    <w:p w14:paraId="3CA739D1" w14:textId="77777777" w:rsidR="00FB1E99" w:rsidRDefault="00FB1E99" w:rsidP="00FB1E99">
      <w:r>
        <w:rPr>
          <w:rFonts w:hint="eastAsia"/>
        </w:rPr>
        <w:t>使用基</w:t>
      </w:r>
      <w:proofErr w:type="gramStart"/>
      <w:r>
        <w:rPr>
          <w:rFonts w:hint="eastAsia"/>
        </w:rPr>
        <w:t>尼指数</w:t>
      </w:r>
      <w:proofErr w:type="gramEnd"/>
      <w:r>
        <w:rPr>
          <w:rFonts w:hint="eastAsia"/>
        </w:rPr>
        <w:t>或平均方差最小化进行分割：</w:t>
      </w:r>
    </w:p>
    <w:p w14:paraId="7661CEB4" w14:textId="6FAD5709" w:rsidR="00FB1E99" w:rsidRDefault="00FB1E99" w:rsidP="00FB1E99">
      <w:r>
        <w:rPr>
          <w:rFonts w:hint="eastAsia"/>
        </w:rPr>
        <w:t>在分类问题中，</w:t>
      </w:r>
      <w:r>
        <w:rPr>
          <w:rFonts w:hint="eastAsia"/>
        </w:rPr>
        <w:t xml:space="preserve">CART </w:t>
      </w:r>
      <w:r>
        <w:rPr>
          <w:rFonts w:hint="eastAsia"/>
        </w:rPr>
        <w:t>一般使用基</w:t>
      </w:r>
      <w:proofErr w:type="gramStart"/>
      <w:r>
        <w:rPr>
          <w:rFonts w:hint="eastAsia"/>
        </w:rPr>
        <w:t>尼指数</w:t>
      </w:r>
      <w:proofErr w:type="gramEnd"/>
      <w:r>
        <w:rPr>
          <w:rFonts w:hint="eastAsia"/>
        </w:rPr>
        <w:t>来选择最优的分割点</w:t>
      </w:r>
      <w:r w:rsidR="005814DF">
        <w:rPr>
          <w:rFonts w:hint="eastAsia"/>
        </w:rPr>
        <w:t>，即使是连续型变量</w:t>
      </w:r>
      <w:r>
        <w:rPr>
          <w:rFonts w:hint="eastAsia"/>
        </w:rPr>
        <w:t>。</w:t>
      </w:r>
    </w:p>
    <w:p w14:paraId="2143D00B" w14:textId="77777777" w:rsidR="00FB1E99" w:rsidRDefault="00FB1E99" w:rsidP="00FB1E99">
      <w:r>
        <w:rPr>
          <w:rFonts w:hint="eastAsia"/>
        </w:rPr>
        <w:lastRenderedPageBreak/>
        <w:t>在回归问题中，使用平均方差（</w:t>
      </w:r>
      <w:r>
        <w:rPr>
          <w:rFonts w:hint="eastAsia"/>
        </w:rPr>
        <w:t>mean squared error, MSE</w:t>
      </w:r>
      <w:r>
        <w:rPr>
          <w:rFonts w:hint="eastAsia"/>
        </w:rPr>
        <w:t>）最小化来决定分割点。</w:t>
      </w:r>
    </w:p>
    <w:p w14:paraId="44178D3F" w14:textId="77777777" w:rsidR="005814DF" w:rsidRDefault="00FB1E99" w:rsidP="00FB1E99">
      <w:r>
        <w:rPr>
          <w:rFonts w:hint="eastAsia"/>
        </w:rPr>
        <w:t>具有剪枝策略：</w:t>
      </w:r>
    </w:p>
    <w:p w14:paraId="0D958E56" w14:textId="058FB12E" w:rsidR="005814DF" w:rsidRDefault="00FB1E99" w:rsidP="00FB1E99">
      <w:r>
        <w:rPr>
          <w:rFonts w:hint="eastAsia"/>
        </w:rPr>
        <w:t>使用成本复杂度剪枝（</w:t>
      </w:r>
      <w:r>
        <w:rPr>
          <w:rFonts w:hint="eastAsia"/>
        </w:rPr>
        <w:t>Cost complexity pruning</w:t>
      </w:r>
      <w:r>
        <w:rPr>
          <w:rFonts w:hint="eastAsia"/>
        </w:rPr>
        <w:t>）减少过拟合风险。</w:t>
      </w:r>
    </w:p>
    <w:p w14:paraId="088E7A1A" w14:textId="748CD958" w:rsidR="00FB1E99" w:rsidRDefault="005814DF" w:rsidP="00FB1E99">
      <w:r w:rsidRPr="005814DF">
        <w:rPr>
          <w:rFonts w:hint="eastAsia"/>
        </w:rPr>
        <w:t>其目标是在树的复杂度（通常由树中的节点数表示）和树的性能（通过训练集误差估计）之间找到一个好的平衡。</w:t>
      </w:r>
    </w:p>
    <w:p w14:paraId="1AC8EC8E" w14:textId="77777777" w:rsidR="005814DF" w:rsidRDefault="005814DF" w:rsidP="005814DF">
      <w:r>
        <w:rPr>
          <w:rFonts w:hint="eastAsia"/>
        </w:rPr>
        <w:t>误差减少剪枝（</w:t>
      </w:r>
      <w:r>
        <w:rPr>
          <w:rFonts w:hint="eastAsia"/>
        </w:rPr>
        <w:t>Error Reduction Pruning</w:t>
      </w:r>
      <w:r>
        <w:rPr>
          <w:rFonts w:hint="eastAsia"/>
        </w:rPr>
        <w:t>）</w:t>
      </w:r>
    </w:p>
    <w:p w14:paraId="5A7B088B" w14:textId="77DCA1FC" w:rsidR="005814DF" w:rsidRDefault="005814DF" w:rsidP="005814DF">
      <w:r>
        <w:rPr>
          <w:rFonts w:hint="eastAsia"/>
        </w:rPr>
        <w:t>这是另一种常见的后剪枝技术，直接基于剪枝是否能减少预测误差来进行决策。</w:t>
      </w:r>
    </w:p>
    <w:p w14:paraId="663F356F" w14:textId="21F1CAF4" w:rsidR="005814DF" w:rsidRDefault="005814DF" w:rsidP="005814DF"/>
    <w:p w14:paraId="5403AE22" w14:textId="3158EA9C" w:rsidR="005814DF" w:rsidRDefault="005814DF" w:rsidP="005814DF">
      <w:pPr>
        <w:pStyle w:val="4"/>
      </w:pPr>
      <w:r>
        <w:rPr>
          <w:rFonts w:hint="eastAsia"/>
        </w:rPr>
        <w:t>随机森林理解</w:t>
      </w:r>
    </w:p>
    <w:p w14:paraId="3B2D3A90" w14:textId="6F6B289E" w:rsidR="003B0404" w:rsidRPr="003B0404" w:rsidRDefault="003B0404" w:rsidP="003B0404">
      <w:r>
        <w:rPr>
          <w:rFonts w:hint="eastAsia"/>
        </w:rPr>
        <w:t>适合大小样本</w:t>
      </w:r>
      <w:r>
        <w:rPr>
          <w:rFonts w:hint="eastAsia"/>
        </w:rPr>
        <w:t xml:space="preserve"> </w:t>
      </w:r>
      <w:r>
        <w:rPr>
          <w:rFonts w:hint="eastAsia"/>
        </w:rPr>
        <w:t>大样本更好</w:t>
      </w:r>
      <w:r>
        <w:rPr>
          <w:rFonts w:hint="eastAsia"/>
        </w:rPr>
        <w:t xml:space="preserve"> </w:t>
      </w:r>
      <w:r>
        <w:rPr>
          <w:rFonts w:hint="eastAsia"/>
        </w:rPr>
        <w:t>小样本注意调参</w:t>
      </w:r>
    </w:p>
    <w:p w14:paraId="4E78BDA4" w14:textId="77777777" w:rsidR="005814DF" w:rsidRDefault="005814DF" w:rsidP="005814DF">
      <w:r>
        <w:rPr>
          <w:rFonts w:hint="eastAsia"/>
        </w:rPr>
        <w:t>随机性</w:t>
      </w:r>
    </w:p>
    <w:p w14:paraId="09102003" w14:textId="77777777" w:rsidR="005814DF" w:rsidRDefault="005814DF" w:rsidP="005814DF">
      <w:r>
        <w:rPr>
          <w:rFonts w:hint="eastAsia"/>
        </w:rPr>
        <w:t>随机性体现在两个方面：</w:t>
      </w:r>
    </w:p>
    <w:p w14:paraId="4AA8C7FD" w14:textId="77777777" w:rsidR="005814DF" w:rsidRDefault="005814DF" w:rsidP="005814DF"/>
    <w:p w14:paraId="480D17E4" w14:textId="77777777" w:rsidR="005814DF" w:rsidRDefault="005814DF" w:rsidP="005814DF">
      <w:r>
        <w:rPr>
          <w:rFonts w:hint="eastAsia"/>
        </w:rPr>
        <w:t>自助采样（</w:t>
      </w:r>
      <w:r>
        <w:rPr>
          <w:rFonts w:hint="eastAsia"/>
        </w:rPr>
        <w:t>Bootstrap sampling</w:t>
      </w:r>
      <w:r>
        <w:rPr>
          <w:rFonts w:hint="eastAsia"/>
        </w:rPr>
        <w:t>）：每棵树的训练数据都是通过从原始数据集中进行有放回抽样得到的，这意味着一些观测可能会在同一棵树的训练数据中被重复选择，而有些则可能完全不被选择。</w:t>
      </w:r>
    </w:p>
    <w:p w14:paraId="395A5DA5" w14:textId="77777777" w:rsidR="005814DF" w:rsidRDefault="005814DF" w:rsidP="005814DF">
      <w:r>
        <w:rPr>
          <w:rFonts w:hint="eastAsia"/>
        </w:rPr>
        <w:t>随机特征选择：在决策树的每个分裂过程中，候选特征的数量是随机选定的。这不仅减少了计算量，也帮助增加了模型的多样性，从而减少过拟合。</w:t>
      </w:r>
    </w:p>
    <w:p w14:paraId="5AC75849" w14:textId="77777777" w:rsidR="005814DF" w:rsidRDefault="005814DF" w:rsidP="005814DF">
      <w:r>
        <w:rPr>
          <w:rFonts w:hint="eastAsia"/>
        </w:rPr>
        <w:t>集成</w:t>
      </w:r>
    </w:p>
    <w:p w14:paraId="05279537" w14:textId="64E3BF07" w:rsidR="005814DF" w:rsidRDefault="005814DF" w:rsidP="005814DF">
      <w:r>
        <w:rPr>
          <w:rFonts w:hint="eastAsia"/>
        </w:rPr>
        <w:t>通过集成多棵树，随机森林能够减少模型的方差，不像单一的决策树那样容易过拟合。集成方法通常使用简单投票（对于分类任务）或平均法（对于回归任务）。</w:t>
      </w:r>
    </w:p>
    <w:p w14:paraId="10246662" w14:textId="77777777" w:rsidR="005814DF" w:rsidRDefault="005814DF" w:rsidP="005814DF"/>
    <w:p w14:paraId="2C2628C3" w14:textId="77777777" w:rsidR="005814DF" w:rsidRDefault="005814DF" w:rsidP="005814DF">
      <w:r>
        <w:rPr>
          <w:rFonts w:hint="eastAsia"/>
        </w:rPr>
        <w:t>集成</w:t>
      </w:r>
    </w:p>
    <w:p w14:paraId="6F837F56" w14:textId="4EF695F5" w:rsidR="005814DF" w:rsidRDefault="005814DF" w:rsidP="005814DF">
      <w:r>
        <w:rPr>
          <w:rFonts w:hint="eastAsia"/>
        </w:rPr>
        <w:t>通过集成多棵树，随机森林能够减少模型的方差，不像单一的决策树那样容易过拟合。集成方法通常使用简单投票（对于分类任务）或平均法（对于回归任务）。</w:t>
      </w:r>
    </w:p>
    <w:p w14:paraId="30080BDA" w14:textId="32495C0B" w:rsidR="005814DF" w:rsidRDefault="005814DF" w:rsidP="005814DF"/>
    <w:p w14:paraId="5CA301FE" w14:textId="77777777" w:rsidR="005A79DF" w:rsidRDefault="005A79DF" w:rsidP="005A79DF">
      <w:r>
        <w:rPr>
          <w:rFonts w:hint="eastAsia"/>
        </w:rPr>
        <w:t>构建过程</w:t>
      </w:r>
    </w:p>
    <w:p w14:paraId="74904F21" w14:textId="77777777" w:rsidR="005A79DF" w:rsidRDefault="005A79DF" w:rsidP="005A79DF">
      <w:r>
        <w:rPr>
          <w:rFonts w:hint="eastAsia"/>
        </w:rPr>
        <w:t>随机森林的构建过程包括以下几个步骤：</w:t>
      </w:r>
    </w:p>
    <w:p w14:paraId="5F389501" w14:textId="77777777" w:rsidR="005A79DF" w:rsidRDefault="005A79DF" w:rsidP="005A79DF"/>
    <w:p w14:paraId="18B9367C" w14:textId="77777777" w:rsidR="005A79DF" w:rsidRDefault="005A79DF" w:rsidP="005A79DF">
      <w:r>
        <w:rPr>
          <w:rFonts w:hint="eastAsia"/>
        </w:rPr>
        <w:t>创建多个决策树：</w:t>
      </w:r>
    </w:p>
    <w:p w14:paraId="146BF4D6" w14:textId="77777777" w:rsidR="005A79DF" w:rsidRDefault="005A79DF" w:rsidP="005A79DF">
      <w:r>
        <w:rPr>
          <w:rFonts w:hint="eastAsia"/>
        </w:rPr>
        <w:t>对每棵树，随机从原始数据集中抽取</w:t>
      </w:r>
      <w:r>
        <w:rPr>
          <w:rFonts w:hint="eastAsia"/>
        </w:rPr>
        <w:t>N</w:t>
      </w:r>
      <w:proofErr w:type="gramStart"/>
      <w:r>
        <w:rPr>
          <w:rFonts w:hint="eastAsia"/>
        </w:rPr>
        <w:t>个</w:t>
      </w:r>
      <w:proofErr w:type="gramEnd"/>
      <w:r>
        <w:rPr>
          <w:rFonts w:hint="eastAsia"/>
        </w:rPr>
        <w:t>样本，采用有放回抽样（</w:t>
      </w:r>
      <w:r>
        <w:rPr>
          <w:rFonts w:hint="eastAsia"/>
        </w:rPr>
        <w:t>Bootstrap</w:t>
      </w:r>
      <w:r>
        <w:rPr>
          <w:rFonts w:hint="eastAsia"/>
        </w:rPr>
        <w:t>）。</w:t>
      </w:r>
    </w:p>
    <w:p w14:paraId="0C9C7BA7" w14:textId="77777777" w:rsidR="005A79DF" w:rsidRDefault="005A79DF" w:rsidP="005A79DF">
      <w:r>
        <w:rPr>
          <w:rFonts w:hint="eastAsia"/>
        </w:rPr>
        <w:t>每次树的分裂考虑的特征是所有特征的一个随机子集。</w:t>
      </w:r>
    </w:p>
    <w:p w14:paraId="6A407B33" w14:textId="77777777" w:rsidR="005A79DF" w:rsidRDefault="005A79DF" w:rsidP="005A79DF">
      <w:r>
        <w:rPr>
          <w:rFonts w:hint="eastAsia"/>
        </w:rPr>
        <w:t>训练：</w:t>
      </w:r>
    </w:p>
    <w:p w14:paraId="46C342F2" w14:textId="77777777" w:rsidR="005A79DF" w:rsidRDefault="005A79DF" w:rsidP="005A79DF">
      <w:r>
        <w:rPr>
          <w:rFonts w:hint="eastAsia"/>
        </w:rPr>
        <w:t>每棵</w:t>
      </w:r>
      <w:proofErr w:type="gramStart"/>
      <w:r>
        <w:rPr>
          <w:rFonts w:hint="eastAsia"/>
        </w:rPr>
        <w:t>树独立</w:t>
      </w:r>
      <w:proofErr w:type="gramEnd"/>
      <w:r>
        <w:rPr>
          <w:rFonts w:hint="eastAsia"/>
        </w:rPr>
        <w:t>地进行训练。</w:t>
      </w:r>
    </w:p>
    <w:p w14:paraId="4BEC1B93" w14:textId="77777777" w:rsidR="005A79DF" w:rsidRDefault="005A79DF" w:rsidP="005A79DF">
      <w:r>
        <w:rPr>
          <w:rFonts w:hint="eastAsia"/>
        </w:rPr>
        <w:lastRenderedPageBreak/>
        <w:t>不进行剪枝处理，允许每棵树尽可能深地生长。</w:t>
      </w:r>
    </w:p>
    <w:p w14:paraId="3BEAB231" w14:textId="77777777" w:rsidR="005A79DF" w:rsidRDefault="005A79DF" w:rsidP="005A79DF">
      <w:r>
        <w:rPr>
          <w:rFonts w:hint="eastAsia"/>
        </w:rPr>
        <w:t>预测：</w:t>
      </w:r>
    </w:p>
    <w:p w14:paraId="35C2C8D5" w14:textId="77777777" w:rsidR="005A79DF" w:rsidRDefault="005A79DF" w:rsidP="005A79DF">
      <w:r>
        <w:rPr>
          <w:rFonts w:hint="eastAsia"/>
        </w:rPr>
        <w:t>分类任务：每棵树给出一个预测结果，最终输出为多数</w:t>
      </w:r>
      <w:proofErr w:type="gramStart"/>
      <w:r>
        <w:rPr>
          <w:rFonts w:hint="eastAsia"/>
        </w:rPr>
        <w:t>树选择</w:t>
      </w:r>
      <w:proofErr w:type="gramEnd"/>
      <w:r>
        <w:rPr>
          <w:rFonts w:hint="eastAsia"/>
        </w:rPr>
        <w:t>的类别。</w:t>
      </w:r>
    </w:p>
    <w:p w14:paraId="435CD881" w14:textId="5C4D4215" w:rsidR="005A79DF" w:rsidRDefault="005A79DF" w:rsidP="005A79DF">
      <w:r>
        <w:rPr>
          <w:rFonts w:hint="eastAsia"/>
        </w:rPr>
        <w:t>回归任务：每棵</w:t>
      </w:r>
      <w:proofErr w:type="gramStart"/>
      <w:r>
        <w:rPr>
          <w:rFonts w:hint="eastAsia"/>
        </w:rPr>
        <w:t>树预测</w:t>
      </w:r>
      <w:proofErr w:type="gramEnd"/>
      <w:r>
        <w:rPr>
          <w:rFonts w:hint="eastAsia"/>
        </w:rPr>
        <w:t>一个数值，最终输出为所有</w:t>
      </w:r>
      <w:proofErr w:type="gramStart"/>
      <w:r>
        <w:rPr>
          <w:rFonts w:hint="eastAsia"/>
        </w:rPr>
        <w:t>树预测</w:t>
      </w:r>
      <w:proofErr w:type="gramEnd"/>
      <w:r>
        <w:rPr>
          <w:rFonts w:hint="eastAsia"/>
        </w:rPr>
        <w:t>值的平均。</w:t>
      </w:r>
    </w:p>
    <w:p w14:paraId="1AED02E9" w14:textId="119571F9" w:rsidR="005A79DF" w:rsidRDefault="005A79DF" w:rsidP="005A79DF"/>
    <w:p w14:paraId="6C169B4D" w14:textId="77777777" w:rsidR="005A79DF" w:rsidRDefault="005A79DF" w:rsidP="005A79DF">
      <w:r>
        <w:rPr>
          <w:rFonts w:hint="eastAsia"/>
        </w:rPr>
        <w:t>优点</w:t>
      </w:r>
    </w:p>
    <w:p w14:paraId="3A50DA4D" w14:textId="77777777" w:rsidR="005A79DF" w:rsidRDefault="005A79DF" w:rsidP="005A79DF">
      <w:r>
        <w:rPr>
          <w:rFonts w:hint="eastAsia"/>
        </w:rPr>
        <w:t>高准确性：随机森林在很多情况下都能提供高度准确的预测结果。</w:t>
      </w:r>
    </w:p>
    <w:p w14:paraId="4AD3833B" w14:textId="77777777" w:rsidR="005A79DF" w:rsidRDefault="005A79DF" w:rsidP="005A79DF">
      <w:r>
        <w:rPr>
          <w:rFonts w:hint="eastAsia"/>
        </w:rPr>
        <w:t>防止过拟合：通过集成多棵树，可以显著减少过拟合的风险。</w:t>
      </w:r>
    </w:p>
    <w:p w14:paraId="2F5E3E4F" w14:textId="77777777" w:rsidR="005A79DF" w:rsidRDefault="005A79DF" w:rsidP="005A79DF">
      <w:r>
        <w:rPr>
          <w:rFonts w:hint="eastAsia"/>
        </w:rPr>
        <w:t>可处理大量特征和分类：适用于有大量输入变量的数据集。</w:t>
      </w:r>
    </w:p>
    <w:p w14:paraId="4D89284D" w14:textId="3858F9B1" w:rsidR="005A79DF" w:rsidRDefault="005A79DF" w:rsidP="005A79DF">
      <w:r>
        <w:rPr>
          <w:rFonts w:hint="eastAsia"/>
        </w:rPr>
        <w:t>提供特征重要性指标：能够评估哪些特征在预测中起主要作用，对于理解数据非常有用。</w:t>
      </w:r>
    </w:p>
    <w:p w14:paraId="486FC0C2" w14:textId="77777777" w:rsidR="00A20A3F" w:rsidRDefault="00A20A3F" w:rsidP="005A79DF"/>
    <w:p w14:paraId="21DBF661" w14:textId="77777777" w:rsidR="005A79DF" w:rsidRDefault="005A79DF" w:rsidP="005A79DF">
      <w:r>
        <w:rPr>
          <w:rFonts w:hint="eastAsia"/>
        </w:rPr>
        <w:t>缺点</w:t>
      </w:r>
    </w:p>
    <w:p w14:paraId="0E87AA01" w14:textId="77777777" w:rsidR="005A79DF" w:rsidRDefault="005A79DF" w:rsidP="005A79DF">
      <w:r>
        <w:rPr>
          <w:rFonts w:hint="eastAsia"/>
        </w:rPr>
        <w:t>模型解释性差：相比于单棵决策树，随机森林由于包含多棵树，更难以解释。</w:t>
      </w:r>
    </w:p>
    <w:p w14:paraId="059195C6" w14:textId="77777777" w:rsidR="005A79DF" w:rsidRDefault="005A79DF" w:rsidP="005A79DF">
      <w:r>
        <w:rPr>
          <w:rFonts w:hint="eastAsia"/>
        </w:rPr>
        <w:t>计算量较大：训练多棵树需要较大的计算资源，尤其是当树的数量和深度较大时。</w:t>
      </w:r>
    </w:p>
    <w:p w14:paraId="2D422251" w14:textId="3D2B8341" w:rsidR="005A79DF" w:rsidRDefault="005A79DF" w:rsidP="005A79DF">
      <w:r>
        <w:rPr>
          <w:rFonts w:hint="eastAsia"/>
        </w:rPr>
        <w:t>在某些噪音较大的分类或回归问题上可能表现不佳：特别是对于有大量离群点的数据集。</w:t>
      </w:r>
    </w:p>
    <w:p w14:paraId="5399FE1B" w14:textId="77777777" w:rsidR="005A79DF" w:rsidRPr="005814DF" w:rsidRDefault="005A79DF" w:rsidP="005814DF"/>
    <w:p w14:paraId="566832D8" w14:textId="19F52B64" w:rsidR="00BF26ED" w:rsidRDefault="00BF26ED" w:rsidP="00E619C7">
      <w:pPr>
        <w:pStyle w:val="3"/>
      </w:pPr>
      <w:proofErr w:type="spellStart"/>
      <w:r>
        <w:t>S</w:t>
      </w:r>
      <w:r>
        <w:rPr>
          <w:rFonts w:hint="eastAsia"/>
        </w:rPr>
        <w:t>vm</w:t>
      </w:r>
      <w:proofErr w:type="spellEnd"/>
    </w:p>
    <w:p w14:paraId="67A34F00" w14:textId="4CB55DEF" w:rsidR="00E619C7" w:rsidRDefault="00E619C7" w:rsidP="00E619C7">
      <w:r w:rsidRPr="00E619C7">
        <w:rPr>
          <w:rFonts w:hint="eastAsia"/>
        </w:rPr>
        <w:t>核心目标是最大化分类边界的“间隔”</w:t>
      </w:r>
      <w:r>
        <w:rPr>
          <w:rFonts w:hint="eastAsia"/>
        </w:rPr>
        <w:t>，寻找的两个决策边界离的最远，这俩决策边界叫做支持向量，</w:t>
      </w:r>
    </w:p>
    <w:p w14:paraId="37615AF7" w14:textId="77777777" w:rsidR="00E619C7" w:rsidRPr="00E619C7" w:rsidRDefault="00E619C7" w:rsidP="00E619C7"/>
    <w:p w14:paraId="7429DA68" w14:textId="77777777" w:rsidR="00E619C7" w:rsidRDefault="00E619C7" w:rsidP="00E619C7">
      <w:r>
        <w:rPr>
          <w:rFonts w:hint="eastAsia"/>
        </w:rPr>
        <w:t>优点：</w:t>
      </w:r>
    </w:p>
    <w:p w14:paraId="04ACD074" w14:textId="77777777" w:rsidR="00E619C7" w:rsidRDefault="00E619C7" w:rsidP="00E619C7"/>
    <w:p w14:paraId="74C5B19A" w14:textId="77777777" w:rsidR="00E619C7" w:rsidRDefault="00E619C7" w:rsidP="00E619C7">
      <w:r>
        <w:rPr>
          <w:rFonts w:hint="eastAsia"/>
        </w:rPr>
        <w:t>能应用于非线性可分的情况</w:t>
      </w:r>
    </w:p>
    <w:p w14:paraId="5F3B5B60" w14:textId="77777777" w:rsidR="00E619C7" w:rsidRDefault="00E619C7" w:rsidP="00E619C7">
      <w:r>
        <w:rPr>
          <w:rFonts w:hint="eastAsia"/>
        </w:rPr>
        <w:t>最后分类时由支持向量决定，复杂度取决于支持向量的数目而不是样本空间的维度，避免了维度灾难</w:t>
      </w:r>
    </w:p>
    <w:p w14:paraId="032D6A97" w14:textId="77777777" w:rsidR="00E619C7" w:rsidRDefault="00E619C7" w:rsidP="00E619C7">
      <w:r>
        <w:rPr>
          <w:rFonts w:hint="eastAsia"/>
        </w:rPr>
        <w:t>具有鲁棒性：因为只使用少量支持向量，抓住关键样本，剔除冗余样本</w:t>
      </w:r>
    </w:p>
    <w:p w14:paraId="005EC7E0" w14:textId="77777777" w:rsidR="00E619C7" w:rsidRDefault="00E619C7" w:rsidP="00E619C7">
      <w:r>
        <w:rPr>
          <w:rFonts w:hint="eastAsia"/>
        </w:rPr>
        <w:t>高维低样本下性能好，如文本分类</w:t>
      </w:r>
    </w:p>
    <w:p w14:paraId="4F268583" w14:textId="77777777" w:rsidR="00E619C7" w:rsidRDefault="00E619C7" w:rsidP="00E619C7">
      <w:r>
        <w:rPr>
          <w:rFonts w:hint="eastAsia"/>
        </w:rPr>
        <w:t>缺点：</w:t>
      </w:r>
    </w:p>
    <w:p w14:paraId="13DCD8B7" w14:textId="77777777" w:rsidR="00E619C7" w:rsidRDefault="00E619C7" w:rsidP="00E619C7"/>
    <w:p w14:paraId="1A729DCE" w14:textId="33A8E171" w:rsidR="00E619C7" w:rsidRDefault="00E619C7" w:rsidP="00E619C7">
      <w:r>
        <w:rPr>
          <w:rFonts w:hint="eastAsia"/>
        </w:rPr>
        <w:t>模型训练复杂度高</w:t>
      </w:r>
      <w:r w:rsidR="00F85327">
        <w:rPr>
          <w:rFonts w:hint="eastAsia"/>
        </w:rPr>
        <w:t>：</w:t>
      </w:r>
      <w:r w:rsidR="00F85327" w:rsidRPr="00F85327">
        <w:rPr>
          <w:rFonts w:hint="eastAsia"/>
        </w:rPr>
        <w:t>在训练</w:t>
      </w:r>
      <w:r w:rsidR="00F85327" w:rsidRPr="00F85327">
        <w:rPr>
          <w:rFonts w:hint="eastAsia"/>
        </w:rPr>
        <w:t>SVM</w:t>
      </w:r>
      <w:r w:rsidR="00F85327" w:rsidRPr="00F85327">
        <w:rPr>
          <w:rFonts w:hint="eastAsia"/>
        </w:rPr>
        <w:t>模型时，需要确定支持向量，即距离分类超平面最近的那些样本点。为了找到这些支持向量，需要遍历整个训练数据集，并且需要对每个样本点进行计算，以确定其到超平面的距离。</w:t>
      </w:r>
    </w:p>
    <w:p w14:paraId="4CC81A61" w14:textId="77777777" w:rsidR="00F85327" w:rsidRDefault="00F85327" w:rsidP="00E619C7"/>
    <w:p w14:paraId="3A1C9997" w14:textId="77777777" w:rsidR="00E619C7" w:rsidRDefault="00E619C7" w:rsidP="00E619C7">
      <w:r>
        <w:rPr>
          <w:rFonts w:hint="eastAsia"/>
        </w:rPr>
        <w:t>难以适应多分类问题</w:t>
      </w:r>
    </w:p>
    <w:p w14:paraId="3AF987A1" w14:textId="763D00B5" w:rsidR="00E619C7" w:rsidRDefault="00E619C7" w:rsidP="00E619C7">
      <w:r>
        <w:rPr>
          <w:rFonts w:hint="eastAsia"/>
        </w:rPr>
        <w:t>核函数选择没有较好的方法论</w:t>
      </w:r>
    </w:p>
    <w:p w14:paraId="1206E78B" w14:textId="77777777" w:rsidR="00C60ACE" w:rsidRDefault="00C60ACE" w:rsidP="00C60ACE">
      <w:pPr>
        <w:pStyle w:val="3"/>
        <w:rPr>
          <w:rFonts w:hint="eastAsia"/>
        </w:rPr>
      </w:pPr>
      <w:r>
        <w:rPr>
          <w:rFonts w:hint="eastAsia"/>
        </w:rPr>
        <w:t>四、选择</w:t>
      </w:r>
      <w:r>
        <w:rPr>
          <w:rFonts w:hint="eastAsia"/>
        </w:rPr>
        <w:t xml:space="preserve"> SVM </w:t>
      </w:r>
      <w:r>
        <w:rPr>
          <w:rFonts w:hint="eastAsia"/>
        </w:rPr>
        <w:t>还是随机森林？</w:t>
      </w:r>
    </w:p>
    <w:p w14:paraId="2DED69D5" w14:textId="77777777" w:rsidR="00C60ACE" w:rsidRDefault="00C60ACE" w:rsidP="00C60ACE">
      <w:pPr>
        <w:rPr>
          <w:rFonts w:hint="eastAsia"/>
        </w:rPr>
      </w:pPr>
      <w:r>
        <w:rPr>
          <w:rFonts w:hint="eastAsia"/>
        </w:rPr>
        <w:t>选择随机森林：</w:t>
      </w:r>
    </w:p>
    <w:p w14:paraId="0801DBE9" w14:textId="77777777" w:rsidR="00C60ACE" w:rsidRDefault="00C60ACE" w:rsidP="00C60ACE"/>
    <w:p w14:paraId="4A5E30B7" w14:textId="77777777" w:rsidR="00C60ACE" w:rsidRDefault="00C60ACE" w:rsidP="00C60ACE">
      <w:pPr>
        <w:rPr>
          <w:rFonts w:hint="eastAsia"/>
        </w:rPr>
      </w:pPr>
      <w:r>
        <w:rPr>
          <w:rFonts w:hint="eastAsia"/>
        </w:rPr>
        <w:t>数据量大，训练速度和性能很重要。</w:t>
      </w:r>
    </w:p>
    <w:p w14:paraId="1A7FC9BB" w14:textId="77777777" w:rsidR="00C60ACE" w:rsidRDefault="00C60ACE" w:rsidP="00C60ACE">
      <w:pPr>
        <w:rPr>
          <w:rFonts w:hint="eastAsia"/>
        </w:rPr>
      </w:pPr>
      <w:r>
        <w:rPr>
          <w:rFonts w:hint="eastAsia"/>
        </w:rPr>
        <w:t>数据集包含许多噪声特征。</w:t>
      </w:r>
    </w:p>
    <w:p w14:paraId="336AB7F7" w14:textId="77777777" w:rsidR="00C60ACE" w:rsidRDefault="00C60ACE" w:rsidP="00C60ACE">
      <w:pPr>
        <w:rPr>
          <w:rFonts w:hint="eastAsia"/>
        </w:rPr>
      </w:pPr>
      <w:r>
        <w:rPr>
          <w:rFonts w:hint="eastAsia"/>
        </w:rPr>
        <w:t>需要解释模型的重要性和决策路径。</w:t>
      </w:r>
    </w:p>
    <w:p w14:paraId="20205EF1" w14:textId="77777777" w:rsidR="00C60ACE" w:rsidRDefault="00C60ACE" w:rsidP="00C60ACE">
      <w:pPr>
        <w:rPr>
          <w:rFonts w:hint="eastAsia"/>
        </w:rPr>
      </w:pPr>
      <w:r>
        <w:rPr>
          <w:rFonts w:hint="eastAsia"/>
        </w:rPr>
        <w:t>问题是多分类问题，且不希望进行额外的多类扩展。</w:t>
      </w:r>
    </w:p>
    <w:p w14:paraId="14E6FFB9" w14:textId="77777777" w:rsidR="00C60ACE" w:rsidRDefault="00C60ACE" w:rsidP="00C60ACE">
      <w:pPr>
        <w:rPr>
          <w:rFonts w:hint="eastAsia"/>
        </w:rPr>
      </w:pPr>
      <w:r>
        <w:rPr>
          <w:rFonts w:hint="eastAsia"/>
        </w:rPr>
        <w:t>选择</w:t>
      </w:r>
      <w:r>
        <w:rPr>
          <w:rFonts w:hint="eastAsia"/>
        </w:rPr>
        <w:t xml:space="preserve"> SVM</w:t>
      </w:r>
      <w:r>
        <w:rPr>
          <w:rFonts w:hint="eastAsia"/>
        </w:rPr>
        <w:t>：</w:t>
      </w:r>
    </w:p>
    <w:p w14:paraId="7CED0A36" w14:textId="77777777" w:rsidR="00C60ACE" w:rsidRDefault="00C60ACE" w:rsidP="00C60ACE"/>
    <w:p w14:paraId="2CADA7B0" w14:textId="77777777" w:rsidR="00C60ACE" w:rsidRDefault="00C60ACE" w:rsidP="00C60ACE">
      <w:pPr>
        <w:rPr>
          <w:rFonts w:hint="eastAsia"/>
        </w:rPr>
      </w:pPr>
      <w:r>
        <w:rPr>
          <w:rFonts w:hint="eastAsia"/>
        </w:rPr>
        <w:t>数据集较小，且分布明确。</w:t>
      </w:r>
    </w:p>
    <w:p w14:paraId="1D06DE56" w14:textId="77777777" w:rsidR="00C60ACE" w:rsidRDefault="00C60ACE" w:rsidP="00C60ACE">
      <w:pPr>
        <w:rPr>
          <w:rFonts w:hint="eastAsia"/>
        </w:rPr>
      </w:pPr>
      <w:r>
        <w:rPr>
          <w:rFonts w:hint="eastAsia"/>
        </w:rPr>
        <w:t>问题是二分类问题，并且边界非常清晰。</w:t>
      </w:r>
    </w:p>
    <w:p w14:paraId="2B8C4317" w14:textId="77777777" w:rsidR="00C60ACE" w:rsidRDefault="00C60ACE" w:rsidP="00C60ACE">
      <w:pPr>
        <w:rPr>
          <w:rFonts w:hint="eastAsia"/>
        </w:rPr>
      </w:pPr>
      <w:r>
        <w:rPr>
          <w:rFonts w:hint="eastAsia"/>
        </w:rPr>
        <w:t>需要找到精准的决策边界，特别是在处理线性或近线性可分问题时。</w:t>
      </w:r>
    </w:p>
    <w:p w14:paraId="3EF68586" w14:textId="77777777" w:rsidR="00C60ACE" w:rsidRDefault="00C60ACE" w:rsidP="00C60ACE">
      <w:pPr>
        <w:rPr>
          <w:rFonts w:hint="eastAsia"/>
        </w:rPr>
      </w:pPr>
      <w:r>
        <w:rPr>
          <w:rFonts w:hint="eastAsia"/>
        </w:rPr>
        <w:t>适合应用在文本分类、图像识别等特定领域，特别是高维度的数据集上（通过核函数）。</w:t>
      </w:r>
    </w:p>
    <w:p w14:paraId="126D3A0D" w14:textId="77777777" w:rsidR="00C60ACE" w:rsidRDefault="00C60ACE" w:rsidP="00C60ACE">
      <w:pPr>
        <w:rPr>
          <w:rFonts w:hint="eastAsia"/>
        </w:rPr>
      </w:pPr>
      <w:r>
        <w:rPr>
          <w:rFonts w:hint="eastAsia"/>
        </w:rPr>
        <w:t>总结</w:t>
      </w:r>
    </w:p>
    <w:p w14:paraId="0358CC6F" w14:textId="77777777" w:rsidR="00C60ACE" w:rsidRDefault="00C60ACE" w:rsidP="00C60ACE">
      <w:pPr>
        <w:rPr>
          <w:rFonts w:hint="eastAsia"/>
        </w:rPr>
      </w:pPr>
      <w:r>
        <w:rPr>
          <w:rFonts w:hint="eastAsia"/>
        </w:rPr>
        <w:t>随机森林</w:t>
      </w:r>
      <w:r>
        <w:rPr>
          <w:rFonts w:hint="eastAsia"/>
        </w:rPr>
        <w:t xml:space="preserve"> </w:t>
      </w:r>
      <w:r>
        <w:rPr>
          <w:rFonts w:hint="eastAsia"/>
        </w:rPr>
        <w:t>是一个强大的、易用的模型，尤其适合数据规模大、特征多、噪声较多的情况。</w:t>
      </w:r>
    </w:p>
    <w:p w14:paraId="49278FA6" w14:textId="00A76B49" w:rsidR="00E619C7" w:rsidRDefault="00C60ACE" w:rsidP="00C60ACE">
      <w:r>
        <w:rPr>
          <w:rFonts w:hint="eastAsia"/>
        </w:rPr>
        <w:t xml:space="preserve">SVM </w:t>
      </w:r>
      <w:r>
        <w:rPr>
          <w:rFonts w:hint="eastAsia"/>
        </w:rPr>
        <w:t>适合更小、更干净的数据集，特别是在寻找明确的分类边界时表现优异。</w:t>
      </w:r>
    </w:p>
    <w:p w14:paraId="5A5456E4" w14:textId="77777777" w:rsidR="00C60ACE" w:rsidRDefault="00C60ACE" w:rsidP="00C60ACE"/>
    <w:p w14:paraId="4F9C8AE3" w14:textId="77777777" w:rsidR="00C60ACE" w:rsidRPr="00E619C7" w:rsidRDefault="00C60ACE" w:rsidP="00C60ACE">
      <w:pPr>
        <w:rPr>
          <w:rFonts w:hint="eastAsia"/>
        </w:rPr>
      </w:pPr>
    </w:p>
    <w:p w14:paraId="07F080D2" w14:textId="5AAC3F31" w:rsidR="00BF26ED" w:rsidRDefault="00BF26ED" w:rsidP="00BF26ED">
      <w:proofErr w:type="spellStart"/>
      <w:r>
        <w:t>P</w:t>
      </w:r>
      <w:r>
        <w:rPr>
          <w:rFonts w:hint="eastAsia"/>
        </w:rPr>
        <w:t>ca</w:t>
      </w:r>
      <w:proofErr w:type="spellEnd"/>
    </w:p>
    <w:p w14:paraId="52361310" w14:textId="2629351A" w:rsidR="00BF26ED" w:rsidRDefault="00BF26ED" w:rsidP="00BF26ED">
      <w:r>
        <w:rPr>
          <w:rFonts w:hint="eastAsia"/>
        </w:rPr>
        <w:t>因子分析</w:t>
      </w:r>
    </w:p>
    <w:p w14:paraId="566DCB72" w14:textId="1767A076" w:rsidR="00BF26ED" w:rsidRDefault="00BF26ED" w:rsidP="00BF26ED">
      <w:r>
        <w:rPr>
          <w:rFonts w:hint="eastAsia"/>
        </w:rPr>
        <w:t>层次分析</w:t>
      </w:r>
    </w:p>
    <w:p w14:paraId="6F71211E" w14:textId="40B0C3C7" w:rsidR="00F1423D" w:rsidRDefault="00F1423D" w:rsidP="00BF26ED">
      <w:r>
        <w:rPr>
          <w:rFonts w:hint="eastAsia"/>
        </w:rPr>
        <w:t>逻辑回归</w:t>
      </w:r>
    </w:p>
    <w:p w14:paraId="14C6CFF4" w14:textId="72C4F808" w:rsidR="00F1423D" w:rsidRDefault="00F1423D" w:rsidP="00F85327">
      <w:pPr>
        <w:pStyle w:val="3"/>
      </w:pPr>
      <w:r>
        <w:rPr>
          <w:rFonts w:hint="eastAsia"/>
        </w:rPr>
        <w:t>条件</w:t>
      </w:r>
      <w:r>
        <w:rPr>
          <w:rFonts w:hint="eastAsia"/>
        </w:rPr>
        <w:t>logit</w:t>
      </w:r>
    </w:p>
    <w:p w14:paraId="6F0BEBBF" w14:textId="3AEAF76F" w:rsidR="00F85327" w:rsidRDefault="00850786" w:rsidP="00850786">
      <w:pPr>
        <w:pStyle w:val="4"/>
      </w:pPr>
      <w:r>
        <w:rPr>
          <w:rFonts w:hint="eastAsia"/>
        </w:rPr>
        <w:t>逻辑回归</w:t>
      </w:r>
    </w:p>
    <w:p w14:paraId="0467BA83" w14:textId="3BAD2B49" w:rsidR="00850786" w:rsidRDefault="00973DB3" w:rsidP="00F85327">
      <w:r>
        <w:rPr>
          <w:rFonts w:hint="eastAsia"/>
        </w:rPr>
        <w:t>是自变量对对数几率函数</w:t>
      </w:r>
      <w:r>
        <w:rPr>
          <w:rFonts w:hint="eastAsia"/>
        </w:rPr>
        <w:t xml:space="preserve"> </w:t>
      </w:r>
      <w:r>
        <w:rPr>
          <w:rFonts w:hint="eastAsia"/>
        </w:rPr>
        <w:t>进行线性拟合的模型，具体形式</w:t>
      </w:r>
    </w:p>
    <w:p w14:paraId="280FFCF4" w14:textId="0F337F98" w:rsidR="00973DB3" w:rsidRDefault="00973DB3" w:rsidP="00F85327">
      <w:r>
        <w:tab/>
      </w:r>
      <w:r>
        <w:tab/>
      </w:r>
      <w:r>
        <w:tab/>
      </w:r>
      <w:r>
        <w:rPr>
          <w:rFonts w:hint="eastAsia"/>
        </w:rPr>
        <w:t>β</w:t>
      </w:r>
      <w:r>
        <w:t>XT=</w:t>
      </w:r>
      <w:r>
        <w:rPr>
          <w:rFonts w:hint="eastAsia"/>
        </w:rPr>
        <w:t>log</w:t>
      </w:r>
      <w:r>
        <w:t>it(p)</w:t>
      </w:r>
    </w:p>
    <w:p w14:paraId="45B2A1E4" w14:textId="67C196F4" w:rsidR="00973DB3" w:rsidRDefault="00973DB3" w:rsidP="00F85327">
      <w:r>
        <w:rPr>
          <w:rFonts w:hint="eastAsia"/>
        </w:rPr>
        <w:t>通常会将这个式子变形，把线性函数转换为概率</w:t>
      </w:r>
    </w:p>
    <w:p w14:paraId="08C90D59" w14:textId="4DBA375E" w:rsidR="00973DB3" w:rsidRDefault="00973DB3" w:rsidP="00973DB3">
      <w:pPr>
        <w:ind w:firstLine="420"/>
      </w:pPr>
      <w:r>
        <w:rPr>
          <w:noProof/>
        </w:rPr>
        <w:lastRenderedPageBreak/>
        <w:drawing>
          <wp:inline distT="0" distB="0" distL="0" distR="0" wp14:anchorId="7BBAC582" wp14:editId="2B92AE4B">
            <wp:extent cx="3301340" cy="9503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8115" cy="972439"/>
                    </a:xfrm>
                    <a:prstGeom prst="rect">
                      <a:avLst/>
                    </a:prstGeom>
                  </pic:spPr>
                </pic:pic>
              </a:graphicData>
            </a:graphic>
          </wp:inline>
        </w:drawing>
      </w:r>
    </w:p>
    <w:p w14:paraId="7BEAF71F" w14:textId="4858A57D" w:rsidR="00CB5BB4" w:rsidRDefault="00CB5BB4" w:rsidP="00973DB3">
      <w:pPr>
        <w:ind w:firstLine="420"/>
      </w:pPr>
      <w:r>
        <w:rPr>
          <w:rFonts w:hint="eastAsia"/>
        </w:rPr>
        <w:t>得到常见的逻辑回归，逻辑回归通常会设定一个阈值</w:t>
      </w:r>
      <w:r>
        <w:rPr>
          <w:rFonts w:hint="eastAsia"/>
        </w:rPr>
        <w:t xml:space="preserve"> &gt;</w:t>
      </w:r>
      <w:r>
        <w:t>0.5</w:t>
      </w:r>
      <w:r>
        <w:rPr>
          <w:rFonts w:hint="eastAsia"/>
        </w:rPr>
        <w:t>则分类为</w:t>
      </w:r>
      <w:r>
        <w:rPr>
          <w:rFonts w:hint="eastAsia"/>
        </w:rPr>
        <w:t>1</w:t>
      </w:r>
      <w:r>
        <w:t xml:space="preserve"> </w:t>
      </w:r>
      <w:r>
        <w:rPr>
          <w:rFonts w:hint="eastAsia"/>
        </w:rPr>
        <w:t>否则为</w:t>
      </w:r>
      <w:r>
        <w:rPr>
          <w:rFonts w:hint="eastAsia"/>
        </w:rPr>
        <w:t>0</w:t>
      </w:r>
    </w:p>
    <w:p w14:paraId="0BD19ADC" w14:textId="523E694B" w:rsidR="00CB5BB4" w:rsidRDefault="00CB5BB4" w:rsidP="00CB5BB4">
      <w:pPr>
        <w:pStyle w:val="4"/>
      </w:pPr>
      <w:r>
        <w:rPr>
          <w:rFonts w:hint="eastAsia"/>
        </w:rPr>
        <w:t>条件</w:t>
      </w:r>
      <w:r>
        <w:rPr>
          <w:rFonts w:hint="eastAsia"/>
        </w:rPr>
        <w:t>logit</w:t>
      </w:r>
      <w:r>
        <w:rPr>
          <w:rFonts w:hint="eastAsia"/>
        </w:rPr>
        <w:t>模型是从</w:t>
      </w:r>
      <w:r>
        <w:rPr>
          <w:rFonts w:hint="eastAsia"/>
        </w:rPr>
        <w:t>logit</w:t>
      </w:r>
      <w:r>
        <w:rPr>
          <w:rFonts w:hint="eastAsia"/>
        </w:rPr>
        <w:t>模型推广而来</w:t>
      </w:r>
    </w:p>
    <w:p w14:paraId="36A5C194" w14:textId="6092F162" w:rsidR="009C7994" w:rsidRDefault="00CB5BB4" w:rsidP="00F85327">
      <w:r w:rsidRPr="00CB5BB4">
        <w:rPr>
          <w:rFonts w:hint="eastAsia"/>
        </w:rPr>
        <w:t>条件</w:t>
      </w:r>
      <w:r w:rsidRPr="00CB5BB4">
        <w:rPr>
          <w:rFonts w:hint="eastAsia"/>
        </w:rPr>
        <w:t>Logit</w:t>
      </w:r>
      <w:r w:rsidRPr="00CB5BB4">
        <w:rPr>
          <w:rFonts w:hint="eastAsia"/>
        </w:rPr>
        <w:t>模型通过引入对每个选项得分的计算，并将这些得分用于概率比较，有效地扩展了</w:t>
      </w:r>
      <w:r w:rsidRPr="00CB5BB4">
        <w:rPr>
          <w:rFonts w:hint="eastAsia"/>
        </w:rPr>
        <w:t>Logit</w:t>
      </w:r>
      <w:r w:rsidRPr="00CB5BB4">
        <w:rPr>
          <w:rFonts w:hint="eastAsia"/>
        </w:rPr>
        <w:t>模型的应用范围和深度。</w:t>
      </w:r>
    </w:p>
    <w:p w14:paraId="004327E7" w14:textId="1B189D6E" w:rsidR="00BB07DA" w:rsidRDefault="00DC4E7A" w:rsidP="00F85327">
      <w:r>
        <w:rPr>
          <w:noProof/>
        </w:rPr>
        <w:drawing>
          <wp:inline distT="0" distB="0" distL="0" distR="0" wp14:anchorId="57CEA081" wp14:editId="4019066F">
            <wp:extent cx="5177641" cy="37819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810" cy="3784979"/>
                    </a:xfrm>
                    <a:prstGeom prst="rect">
                      <a:avLst/>
                    </a:prstGeom>
                  </pic:spPr>
                </pic:pic>
              </a:graphicData>
            </a:graphic>
          </wp:inline>
        </w:drawing>
      </w:r>
    </w:p>
    <w:p w14:paraId="1A5C34EB" w14:textId="51DCB7D0" w:rsidR="00DC4E7A" w:rsidRDefault="00DC4E7A" w:rsidP="00F85327">
      <w:r>
        <w:rPr>
          <w:rFonts w:hint="eastAsia"/>
        </w:rPr>
        <w:t>如果用普通的</w:t>
      </w:r>
      <w:r>
        <w:rPr>
          <w:rFonts w:hint="eastAsia"/>
        </w:rPr>
        <w:t>logit</w:t>
      </w:r>
      <w:r>
        <w:rPr>
          <w:rFonts w:hint="eastAsia"/>
        </w:rPr>
        <w:t>模型</w:t>
      </w:r>
      <w:r>
        <w:rPr>
          <w:rFonts w:hint="eastAsia"/>
        </w:rPr>
        <w:t xml:space="preserve"> </w:t>
      </w:r>
      <w:r>
        <w:rPr>
          <w:rFonts w:hint="eastAsia"/>
        </w:rPr>
        <w:t>会导致不同组的数据共用的是同一个随机扰动项</w:t>
      </w:r>
      <w:r w:rsidR="00851454">
        <w:rPr>
          <w:rFonts w:hint="eastAsia"/>
        </w:rPr>
        <w:t>，无法控制不同组的这种选择性偏差</w:t>
      </w:r>
    </w:p>
    <w:p w14:paraId="76AA34AC" w14:textId="77777777" w:rsidR="00DC4E7A" w:rsidRDefault="00DC4E7A" w:rsidP="00F85327"/>
    <w:p w14:paraId="4A82CE47" w14:textId="318D3677" w:rsidR="00BB07DA" w:rsidRDefault="00BB07DA" w:rsidP="00F85327">
      <w:r>
        <w:rPr>
          <w:rFonts w:hint="eastAsia"/>
        </w:rPr>
        <w:t>检验模型有效性</w:t>
      </w:r>
      <w:r>
        <w:rPr>
          <w:rFonts w:hint="eastAsia"/>
        </w:rPr>
        <w:t xml:space="preserve"> </w:t>
      </w:r>
      <w:r>
        <w:rPr>
          <w:rFonts w:hint="eastAsia"/>
        </w:rPr>
        <w:t>似然比检验：放入</w:t>
      </w:r>
      <w:r>
        <w:rPr>
          <w:rFonts w:hint="eastAsia"/>
        </w:rPr>
        <w:t>x</w:t>
      </w:r>
      <w:r>
        <w:rPr>
          <w:rFonts w:hint="eastAsia"/>
        </w:rPr>
        <w:t>和不放入</w:t>
      </w:r>
      <w:r>
        <w:rPr>
          <w:rFonts w:hint="eastAsia"/>
        </w:rPr>
        <w:t>x</w:t>
      </w:r>
      <w:r w:rsidR="00DC4E7A">
        <w:rPr>
          <w:rFonts w:hint="eastAsia"/>
        </w:rPr>
        <w:t>模型是否一样</w:t>
      </w:r>
      <w:r w:rsidR="00DC4E7A">
        <w:rPr>
          <w:rFonts w:hint="eastAsia"/>
        </w:rPr>
        <w:t xml:space="preserve"> </w:t>
      </w:r>
      <w:r w:rsidR="00DC4E7A">
        <w:rPr>
          <w:rFonts w:hint="eastAsia"/>
        </w:rPr>
        <w:t>拒绝则认为模型有效</w:t>
      </w:r>
    </w:p>
    <w:p w14:paraId="6B2175FB" w14:textId="77777777" w:rsidR="00DC4E7A" w:rsidRPr="00F85327" w:rsidRDefault="00DC4E7A" w:rsidP="00F85327"/>
    <w:p w14:paraId="72A07132" w14:textId="0BF27F87" w:rsidR="00D90C8F" w:rsidRDefault="00D90C8F" w:rsidP="005465F8">
      <w:pPr>
        <w:pStyle w:val="3"/>
      </w:pPr>
      <w:r>
        <w:rPr>
          <w:rFonts w:hint="eastAsia"/>
        </w:rPr>
        <w:t>假设检验</w:t>
      </w:r>
    </w:p>
    <w:p w14:paraId="71132885" w14:textId="1C2C6F42" w:rsidR="00012555" w:rsidRDefault="00A4417B" w:rsidP="00012555">
      <w:r>
        <w:rPr>
          <w:rFonts w:hint="eastAsia"/>
        </w:rPr>
        <w:t>控制</w:t>
      </w:r>
      <w:proofErr w:type="gramStart"/>
      <w:r>
        <w:rPr>
          <w:rFonts w:hint="eastAsia"/>
        </w:rPr>
        <w:t>弃真错误</w:t>
      </w:r>
      <w:proofErr w:type="gramEnd"/>
      <w:r>
        <w:rPr>
          <w:rFonts w:hint="eastAsia"/>
        </w:rPr>
        <w:t>时，</w:t>
      </w:r>
      <w:r w:rsidR="00012555">
        <w:rPr>
          <w:rFonts w:hint="eastAsia"/>
        </w:rPr>
        <w:t>原假设究竟怎么设计</w:t>
      </w:r>
    </w:p>
    <w:p w14:paraId="61AD801B" w14:textId="6CBE5BC7" w:rsidR="00012555" w:rsidRDefault="00012555" w:rsidP="00012555">
      <w:pPr>
        <w:pStyle w:val="a3"/>
        <w:numPr>
          <w:ilvl w:val="0"/>
          <w:numId w:val="15"/>
        </w:numPr>
        <w:ind w:firstLineChars="0"/>
      </w:pPr>
      <w:proofErr w:type="gramStart"/>
      <w:r>
        <w:rPr>
          <w:rFonts w:hint="eastAsia"/>
        </w:rPr>
        <w:t>疑</w:t>
      </w:r>
      <w:proofErr w:type="gramEnd"/>
      <w:r>
        <w:rPr>
          <w:rFonts w:hint="eastAsia"/>
        </w:rPr>
        <w:t>罪从无，</w:t>
      </w:r>
      <w:proofErr w:type="gramStart"/>
      <w:r>
        <w:rPr>
          <w:rFonts w:hint="eastAsia"/>
        </w:rPr>
        <w:t>错抓好</w:t>
      </w:r>
      <w:proofErr w:type="gramEnd"/>
      <w:r>
        <w:rPr>
          <w:rFonts w:hint="eastAsia"/>
        </w:rPr>
        <w:t>人是更为严重的结果</w:t>
      </w:r>
      <w:r w:rsidR="00A4417B">
        <w:rPr>
          <w:rFonts w:hint="eastAsia"/>
        </w:rPr>
        <w:t>，默认是好人</w:t>
      </w:r>
    </w:p>
    <w:p w14:paraId="2B13F187" w14:textId="6488051A" w:rsidR="00012555" w:rsidRDefault="00012555" w:rsidP="00012555">
      <w:pPr>
        <w:ind w:left="360"/>
      </w:pPr>
      <w:r>
        <w:rPr>
          <w:rFonts w:hint="eastAsia"/>
        </w:rPr>
        <w:t>原假设：是好人，备择假设：不是好人</w:t>
      </w:r>
    </w:p>
    <w:p w14:paraId="75CADFD0" w14:textId="6957351F" w:rsidR="00012555" w:rsidRDefault="00012555" w:rsidP="00012555">
      <w:pPr>
        <w:pStyle w:val="a3"/>
        <w:numPr>
          <w:ilvl w:val="0"/>
          <w:numId w:val="15"/>
        </w:numPr>
        <w:ind w:firstLineChars="0"/>
      </w:pPr>
      <w:r>
        <w:rPr>
          <w:rFonts w:hint="eastAsia"/>
        </w:rPr>
        <w:lastRenderedPageBreak/>
        <w:t>错杀一千也不可放过一人，错放坏人是更为严重的结果</w:t>
      </w:r>
      <w:r w:rsidR="00A4417B">
        <w:rPr>
          <w:rFonts w:hint="eastAsia"/>
        </w:rPr>
        <w:t>，默认是坏人</w:t>
      </w:r>
    </w:p>
    <w:p w14:paraId="58FE618F" w14:textId="45CD4EAF" w:rsidR="00012555" w:rsidRDefault="00012555" w:rsidP="00012555">
      <w:pPr>
        <w:pStyle w:val="a3"/>
        <w:ind w:left="360" w:firstLineChars="0" w:firstLine="0"/>
      </w:pPr>
      <w:r>
        <w:rPr>
          <w:rFonts w:hint="eastAsia"/>
        </w:rPr>
        <w:t>原假设：是坏人，备择假设：不是坏人</w:t>
      </w:r>
    </w:p>
    <w:p w14:paraId="1B687BD0" w14:textId="77777777" w:rsidR="00012555" w:rsidRDefault="00012555" w:rsidP="00012555"/>
    <w:p w14:paraId="3BCAB132" w14:textId="24123930" w:rsidR="00751282" w:rsidRDefault="00751282" w:rsidP="00751282">
      <w:r>
        <w:rPr>
          <w:rFonts w:hint="eastAsia"/>
        </w:rPr>
        <w:t>说一下显著性水平、置信区间、假设检验？</w:t>
      </w:r>
    </w:p>
    <w:p w14:paraId="69FC94D1" w14:textId="77777777" w:rsidR="00751282" w:rsidRDefault="00751282" w:rsidP="00751282">
      <w:r>
        <w:rPr>
          <w:rFonts w:hint="eastAsia"/>
        </w:rPr>
        <w:t>2.</w:t>
      </w:r>
      <w:r>
        <w:rPr>
          <w:rFonts w:hint="eastAsia"/>
        </w:rPr>
        <w:t>答案：显著性水平：其实就是第一类错误</w:t>
      </w:r>
      <w:proofErr w:type="gramStart"/>
      <w:r>
        <w:rPr>
          <w:rFonts w:hint="eastAsia"/>
        </w:rPr>
        <w:t>也叫弃真错误</w:t>
      </w:r>
      <w:proofErr w:type="gramEnd"/>
      <w:r>
        <w:rPr>
          <w:rFonts w:hint="eastAsia"/>
        </w:rPr>
        <w:t>，也即原假设为真时被拒绝的概率</w:t>
      </w:r>
      <w:r>
        <w:rPr>
          <w:rFonts w:hint="eastAsia"/>
        </w:rPr>
        <w:t xml:space="preserve"> </w:t>
      </w:r>
    </w:p>
    <w:p w14:paraId="19E604F9" w14:textId="77777777" w:rsidR="00751282" w:rsidRDefault="00751282" w:rsidP="00751282">
      <w:r>
        <w:rPr>
          <w:rFonts w:hint="eastAsia"/>
        </w:rPr>
        <w:t>置信区间：在区间估计中，由样本统计量所构造的总体参数的估计区间称为置信区间</w:t>
      </w:r>
      <w:r>
        <w:rPr>
          <w:rFonts w:hint="eastAsia"/>
        </w:rPr>
        <w:t xml:space="preserve"> </w:t>
      </w:r>
    </w:p>
    <w:p w14:paraId="568D665E" w14:textId="343916C7" w:rsidR="00751282" w:rsidRDefault="00751282" w:rsidP="00751282">
      <w:r>
        <w:rPr>
          <w:rFonts w:hint="eastAsia"/>
        </w:rPr>
        <w:t>假设检验：</w:t>
      </w:r>
      <w:r w:rsidR="00C21EFF">
        <w:rPr>
          <w:rFonts w:hint="eastAsia"/>
        </w:rPr>
        <w:t>是一种对预先提出的假设进行检验的一个框架，目的是通过样本信息验证</w:t>
      </w:r>
      <w:r w:rsidR="00BF0F49">
        <w:rPr>
          <w:rFonts w:hint="eastAsia"/>
        </w:rPr>
        <w:t>对整体的假设是否成立</w:t>
      </w:r>
      <w:r>
        <w:rPr>
          <w:rFonts w:hint="eastAsia"/>
        </w:rPr>
        <w:t>。</w:t>
      </w:r>
    </w:p>
    <w:p w14:paraId="66D14431" w14:textId="77777777" w:rsidR="00751282" w:rsidRPr="003A4B4B" w:rsidRDefault="00751282" w:rsidP="00012555"/>
    <w:p w14:paraId="4C764FBB" w14:textId="7220BA13" w:rsidR="005465F8" w:rsidRDefault="005465F8" w:rsidP="00BF26ED">
      <w:r>
        <w:rPr>
          <w:rFonts w:hint="eastAsia"/>
        </w:rPr>
        <w:t>均值——</w:t>
      </w:r>
      <w:r>
        <w:rPr>
          <w:rFonts w:hint="eastAsia"/>
        </w:rPr>
        <w:t>t</w:t>
      </w:r>
      <w:r>
        <w:rPr>
          <w:rFonts w:hint="eastAsia"/>
        </w:rPr>
        <w:t>检验</w:t>
      </w:r>
      <w:r>
        <w:rPr>
          <w:rFonts w:hint="eastAsia"/>
        </w:rPr>
        <w:t xml:space="preserve"> </w:t>
      </w:r>
      <w:r>
        <w:rPr>
          <w:rFonts w:hint="eastAsia"/>
        </w:rPr>
        <w:t>构造统计量</w:t>
      </w:r>
      <w:r>
        <w:rPr>
          <w:rFonts w:hint="eastAsia"/>
        </w:rPr>
        <w:t xml:space="preserve"> n *  x-u/s2</w:t>
      </w:r>
      <w:r w:rsidR="008475F2">
        <w:rPr>
          <w:rFonts w:hint="eastAsia"/>
        </w:rPr>
        <w:t>，</w:t>
      </w:r>
    </w:p>
    <w:p w14:paraId="6C8F6BB4" w14:textId="13885E84" w:rsidR="008475F2" w:rsidRDefault="008475F2" w:rsidP="00BF26ED">
      <w:r>
        <w:rPr>
          <w:rFonts w:hint="eastAsia"/>
        </w:rPr>
        <w:t>做</w:t>
      </w:r>
      <w:r>
        <w:rPr>
          <w:rFonts w:hint="eastAsia"/>
        </w:rPr>
        <w:t>t</w:t>
      </w:r>
      <w:r>
        <w:rPr>
          <w:rFonts w:hint="eastAsia"/>
        </w:rPr>
        <w:t>检验的时候需要</w:t>
      </w:r>
      <w:r w:rsidR="00031CBA">
        <w:rPr>
          <w:rFonts w:hint="eastAsia"/>
        </w:rPr>
        <w:t>先做</w:t>
      </w:r>
      <w:r w:rsidR="00031CBA">
        <w:rPr>
          <w:rFonts w:hint="eastAsia"/>
        </w:rPr>
        <w:t>F</w:t>
      </w:r>
      <w:r w:rsidR="00031CBA">
        <w:rPr>
          <w:rFonts w:hint="eastAsia"/>
        </w:rPr>
        <w:t>检验检验两样本方差是否相等；</w:t>
      </w:r>
    </w:p>
    <w:p w14:paraId="719E9E34" w14:textId="34059ADB" w:rsidR="00031CBA" w:rsidRDefault="00031CBA" w:rsidP="00BF26ED">
      <w:r>
        <w:rPr>
          <w:rFonts w:hint="eastAsia"/>
        </w:rPr>
        <w:t>做</w:t>
      </w:r>
      <w:r>
        <w:rPr>
          <w:rFonts w:hint="eastAsia"/>
        </w:rPr>
        <w:t>t</w:t>
      </w:r>
      <w:r>
        <w:rPr>
          <w:rFonts w:hint="eastAsia"/>
        </w:rPr>
        <w:t>检验如果方差不相等</w:t>
      </w:r>
      <w:r w:rsidRPr="00031CBA">
        <w:t>Welch's t-test</w:t>
      </w:r>
      <w:r>
        <w:t xml:space="preserve"> </w:t>
      </w:r>
      <w:r>
        <w:rPr>
          <w:rFonts w:hint="eastAsia"/>
        </w:rPr>
        <w:t>韦尔奇</w:t>
      </w:r>
      <w:r>
        <w:rPr>
          <w:rFonts w:hint="eastAsia"/>
        </w:rPr>
        <w:t>t</w:t>
      </w:r>
      <w:r>
        <w:rPr>
          <w:rFonts w:hint="eastAsia"/>
        </w:rPr>
        <w:t>检验</w:t>
      </w:r>
    </w:p>
    <w:p w14:paraId="39CDB905" w14:textId="71F531A6" w:rsidR="00031CBA" w:rsidRDefault="00031CBA" w:rsidP="00BF26ED">
      <w:r>
        <w:rPr>
          <w:noProof/>
        </w:rPr>
        <w:drawing>
          <wp:inline distT="0" distB="0" distL="0" distR="0" wp14:anchorId="667EA09E" wp14:editId="6B1330A7">
            <wp:extent cx="4269179" cy="40574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9093" cy="4066838"/>
                    </a:xfrm>
                    <a:prstGeom prst="rect">
                      <a:avLst/>
                    </a:prstGeom>
                  </pic:spPr>
                </pic:pic>
              </a:graphicData>
            </a:graphic>
          </wp:inline>
        </w:drawing>
      </w:r>
    </w:p>
    <w:p w14:paraId="56DDC325" w14:textId="77777777" w:rsidR="008475F2" w:rsidRDefault="008475F2" w:rsidP="00BF26ED"/>
    <w:p w14:paraId="3ACFEE28" w14:textId="3C494FB2" w:rsidR="005465F8" w:rsidRDefault="005465F8" w:rsidP="00BF26ED">
      <w:r>
        <w:rPr>
          <w:rFonts w:hint="eastAsia"/>
        </w:rPr>
        <w:t>方差</w:t>
      </w:r>
      <w:r w:rsidR="008475F2">
        <w:rPr>
          <w:rFonts w:hint="eastAsia"/>
        </w:rPr>
        <w:t>：方差通常检验比值</w:t>
      </w:r>
      <w:r w:rsidR="008475F2">
        <w:rPr>
          <w:rFonts w:hint="eastAsia"/>
        </w:rPr>
        <w:t xml:space="preserve"> </w:t>
      </w:r>
      <w:r w:rsidR="008475F2">
        <w:rPr>
          <w:rFonts w:hint="eastAsia"/>
        </w:rPr>
        <w:t>单样本的方差</w:t>
      </w:r>
      <w:r w:rsidR="008475F2">
        <w:rPr>
          <w:rFonts w:hint="eastAsia"/>
        </w:rPr>
        <w:t xml:space="preserve"> </w:t>
      </w:r>
      <w:r w:rsidR="008475F2">
        <w:rPr>
          <w:rFonts w:hint="eastAsia"/>
        </w:rPr>
        <w:t>因为比的是</w:t>
      </w:r>
      <w:proofErr w:type="gramStart"/>
      <w:r w:rsidR="008475F2">
        <w:rPr>
          <w:rFonts w:hint="eastAsia"/>
        </w:rPr>
        <w:t>已知值因此</w:t>
      </w:r>
      <w:proofErr w:type="gramEnd"/>
      <w:r w:rsidR="008475F2">
        <w:rPr>
          <w:rFonts w:hint="eastAsia"/>
        </w:rPr>
        <w:t>构造</w:t>
      </w:r>
      <w:r w:rsidR="008475F2">
        <w:rPr>
          <w:rFonts w:hint="eastAsia"/>
        </w:rPr>
        <w:t xml:space="preserve"> </w:t>
      </w:r>
      <w:proofErr w:type="gramStart"/>
      <w:r w:rsidR="008475F2">
        <w:rPr>
          <w:rFonts w:hint="eastAsia"/>
        </w:rPr>
        <w:t>卡方分布</w:t>
      </w:r>
      <w:proofErr w:type="gramEnd"/>
      <w:r w:rsidR="008475F2">
        <w:rPr>
          <w:rFonts w:hint="eastAsia"/>
        </w:rPr>
        <w:t>用卡方检验</w:t>
      </w:r>
      <w:r w:rsidR="008475F2">
        <w:rPr>
          <w:rFonts w:hint="eastAsia"/>
        </w:rPr>
        <w:t>X</w:t>
      </w:r>
      <w:r w:rsidR="008475F2">
        <w:rPr>
          <w:rFonts w:hint="eastAsia"/>
        </w:rPr>
        <w:t>（</w:t>
      </w:r>
      <w:r w:rsidR="008475F2">
        <w:rPr>
          <w:rFonts w:hint="eastAsia"/>
        </w:rPr>
        <w:t>n</w:t>
      </w:r>
      <w:r w:rsidR="008475F2">
        <w:t>-1</w:t>
      </w:r>
      <w:r w:rsidR="008475F2">
        <w:rPr>
          <w:rFonts w:hint="eastAsia"/>
        </w:rPr>
        <w:t>）；两个样本由于是两个样本方差</w:t>
      </w:r>
      <w:proofErr w:type="gramStart"/>
      <w:r w:rsidR="008475F2">
        <w:rPr>
          <w:rFonts w:hint="eastAsia"/>
        </w:rPr>
        <w:t>比因此</w:t>
      </w:r>
      <w:proofErr w:type="gramEnd"/>
      <w:r w:rsidR="008475F2">
        <w:rPr>
          <w:rFonts w:hint="eastAsia"/>
        </w:rPr>
        <w:t>构造</w:t>
      </w:r>
      <w:r w:rsidR="008475F2">
        <w:t>F</w:t>
      </w:r>
      <w:r w:rsidR="008475F2">
        <w:rPr>
          <w:rFonts w:hint="eastAsia"/>
        </w:rPr>
        <w:t>分布</w:t>
      </w:r>
      <w:r w:rsidR="008475F2">
        <w:t>F</w:t>
      </w:r>
      <w:r w:rsidR="008475F2">
        <w:rPr>
          <w:rFonts w:hint="eastAsia"/>
        </w:rPr>
        <w:t>（</w:t>
      </w:r>
      <w:r w:rsidR="008475F2">
        <w:rPr>
          <w:rFonts w:hint="eastAsia"/>
        </w:rPr>
        <w:t>m</w:t>
      </w:r>
      <w:r w:rsidR="008475F2">
        <w:t>-1</w:t>
      </w:r>
      <w:r w:rsidR="008475F2">
        <w:rPr>
          <w:rFonts w:hint="eastAsia"/>
        </w:rPr>
        <w:t>，</w:t>
      </w:r>
      <w:r w:rsidR="008475F2">
        <w:rPr>
          <w:rFonts w:hint="eastAsia"/>
        </w:rPr>
        <w:t>n</w:t>
      </w:r>
      <w:r w:rsidR="008475F2">
        <w:t>-1</w:t>
      </w:r>
      <w:r w:rsidR="008475F2">
        <w:rPr>
          <w:rFonts w:hint="eastAsia"/>
        </w:rPr>
        <w:t>）</w:t>
      </w:r>
      <w:ins w:id="0" w:author="Microsoft Word" w:date="2024-04-23T07:54:00Z">
        <w:r>
          <w:rPr>
            <w:rFonts w:hint="eastAsia"/>
          </w:rPr>
          <w:t>方差</w:t>
        </w:r>
        <w:r w:rsidR="001E340E">
          <w:rPr>
            <w:rFonts w:hint="eastAsia"/>
          </w:rPr>
          <w:t>：</w:t>
        </w:r>
        <w:r w:rsidR="001E340E">
          <w:rPr>
            <w:rFonts w:hint="eastAsia"/>
          </w:rPr>
          <w:t xml:space="preserve"> </w:t>
        </w:r>
        <w:r w:rsidR="001E340E">
          <w:rPr>
            <w:rFonts w:hint="eastAsia"/>
          </w:rPr>
          <w:t>单样本方差</w:t>
        </w:r>
        <w:r w:rsidR="001E340E">
          <w:rPr>
            <w:rFonts w:hint="eastAsia"/>
          </w:rPr>
          <w:t xml:space="preserve"> </w:t>
        </w:r>
        <w:r w:rsidR="001E340E">
          <w:rPr>
            <w:rFonts w:hint="eastAsia"/>
          </w:rPr>
          <w:t>用卡方</w:t>
        </w:r>
        <w:r w:rsidR="001E340E">
          <w:rPr>
            <w:rFonts w:hint="eastAsia"/>
          </w:rPr>
          <w:t xml:space="preserve"> </w:t>
        </w:r>
        <w:r w:rsidR="001E340E">
          <w:rPr>
            <w:rFonts w:hint="eastAsia"/>
          </w:rPr>
          <w:t>两样本用</w:t>
        </w:r>
        <w:r w:rsidR="001E340E">
          <w:rPr>
            <w:rFonts w:hint="eastAsia"/>
          </w:rPr>
          <w:t>F</w:t>
        </w:r>
      </w:ins>
    </w:p>
    <w:p w14:paraId="007CD692" w14:textId="24585FDD" w:rsidR="005465F8" w:rsidRDefault="008475F2" w:rsidP="00BF26ED">
      <w:r>
        <w:rPr>
          <w:rFonts w:hint="eastAsia"/>
        </w:rPr>
        <w:t>比率</w:t>
      </w:r>
      <w:r>
        <w:rPr>
          <w:rFonts w:hint="eastAsia"/>
        </w:rPr>
        <w:t xml:space="preserve">P </w:t>
      </w:r>
      <w:r>
        <w:rPr>
          <w:rFonts w:hint="eastAsia"/>
        </w:rPr>
        <w:t>检验：</w:t>
      </w:r>
    </w:p>
    <w:p w14:paraId="1F1612D1" w14:textId="77777777" w:rsidR="006162D1" w:rsidRDefault="006162D1" w:rsidP="00BF26ED"/>
    <w:p w14:paraId="7C18EB2F" w14:textId="35A57484" w:rsidR="006162D1" w:rsidRDefault="006162D1" w:rsidP="00BF26ED">
      <w:r w:rsidRPr="006162D1">
        <w:rPr>
          <w:rFonts w:hint="eastAsia"/>
        </w:rPr>
        <w:t>通过</w:t>
      </w:r>
      <w:r w:rsidRPr="006162D1">
        <w:rPr>
          <w:rFonts w:hint="eastAsia"/>
        </w:rPr>
        <w:t>F</w:t>
      </w:r>
      <w:r w:rsidRPr="006162D1">
        <w:rPr>
          <w:rFonts w:hint="eastAsia"/>
        </w:rPr>
        <w:t>分布检验，我们可以得知整体模型的拟合程度，但无法确定具体哪些系数不为零。如果需要确定具体系数的显著性，通常需要进行</w:t>
      </w:r>
      <w:r w:rsidRPr="006162D1">
        <w:rPr>
          <w:rFonts w:hint="eastAsia"/>
        </w:rPr>
        <w:t>t</w:t>
      </w:r>
      <w:r w:rsidRPr="006162D1">
        <w:rPr>
          <w:rFonts w:hint="eastAsia"/>
        </w:rPr>
        <w:t>检验或者</w:t>
      </w:r>
      <w:r w:rsidRPr="006162D1">
        <w:rPr>
          <w:rFonts w:hint="eastAsia"/>
        </w:rPr>
        <w:t>Z</w:t>
      </w:r>
      <w:r w:rsidRPr="006162D1">
        <w:rPr>
          <w:rFonts w:hint="eastAsia"/>
        </w:rPr>
        <w:t>检验。</w:t>
      </w:r>
    </w:p>
    <w:p w14:paraId="282509AC" w14:textId="22407DFB" w:rsidR="006162D1" w:rsidRDefault="006162D1" w:rsidP="00BF26ED">
      <w:r>
        <w:rPr>
          <w:noProof/>
        </w:rPr>
        <w:drawing>
          <wp:inline distT="0" distB="0" distL="0" distR="0" wp14:anchorId="1F2DCAF8" wp14:editId="668C43F5">
            <wp:extent cx="5274310" cy="1024890"/>
            <wp:effectExtent l="0" t="0" r="0" b="0"/>
            <wp:docPr id="2135611250"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611250" name="图片 1" descr="图片包含 文本&#10;&#10;描述已自动生成"/>
                    <pic:cNvPicPr/>
                  </pic:nvPicPr>
                  <pic:blipFill>
                    <a:blip r:embed="rId12"/>
                    <a:stretch>
                      <a:fillRect/>
                    </a:stretch>
                  </pic:blipFill>
                  <pic:spPr>
                    <a:xfrm>
                      <a:off x="0" y="0"/>
                      <a:ext cx="5274310" cy="1024890"/>
                    </a:xfrm>
                    <a:prstGeom prst="rect">
                      <a:avLst/>
                    </a:prstGeom>
                  </pic:spPr>
                </pic:pic>
              </a:graphicData>
            </a:graphic>
          </wp:inline>
        </w:drawing>
      </w:r>
    </w:p>
    <w:p w14:paraId="39EF4F4C" w14:textId="0E0BCCE5" w:rsidR="006162D1" w:rsidRDefault="00697818" w:rsidP="00BF26ED">
      <w:r>
        <w:rPr>
          <w:rFonts w:hint="eastAsia"/>
        </w:rPr>
        <w:t>卡方检验：</w:t>
      </w:r>
      <w:r w:rsidR="00F5450B">
        <w:rPr>
          <w:rFonts w:hint="eastAsia"/>
        </w:rPr>
        <w:t>列联表独立性，拟合优度检验</w:t>
      </w:r>
    </w:p>
    <w:p w14:paraId="75C03246" w14:textId="77777777" w:rsidR="00F5450B" w:rsidRPr="00BF26ED" w:rsidRDefault="00F5450B" w:rsidP="00BF26ED"/>
    <w:p w14:paraId="25526C30" w14:textId="7FF8DDDB" w:rsidR="000C1D52" w:rsidRDefault="000C1D52" w:rsidP="00350E24"/>
    <w:p w14:paraId="09642601" w14:textId="547E0FBC" w:rsidR="00775B21" w:rsidRDefault="00775B21" w:rsidP="00775B21">
      <w:pPr>
        <w:pStyle w:val="2"/>
      </w:pPr>
      <w:proofErr w:type="spellStart"/>
      <w:r>
        <w:t>R</w:t>
      </w:r>
      <w:r>
        <w:rPr>
          <w:rFonts w:hint="eastAsia"/>
        </w:rPr>
        <w:t>fm</w:t>
      </w:r>
      <w:proofErr w:type="spellEnd"/>
      <w:r>
        <w:rPr>
          <w:rFonts w:hint="eastAsia"/>
        </w:rPr>
        <w:t>模型和生命周期模型</w:t>
      </w:r>
    </w:p>
    <w:p w14:paraId="032E8162" w14:textId="63241F9F" w:rsidR="00775B21" w:rsidRDefault="00775B21" w:rsidP="00775B21">
      <w:r>
        <w:rPr>
          <w:rFonts w:hint="eastAsia"/>
        </w:rPr>
        <w:t>R</w:t>
      </w:r>
      <w:r>
        <w:rPr>
          <w:rFonts w:hint="eastAsia"/>
        </w:rPr>
        <w:t>：最近一次消费时间</w:t>
      </w:r>
    </w:p>
    <w:p w14:paraId="7A916F1B" w14:textId="77E8B4FC" w:rsidR="00775B21" w:rsidRDefault="00775B21" w:rsidP="00775B21">
      <w:r>
        <w:rPr>
          <w:rFonts w:hint="eastAsia"/>
        </w:rPr>
        <w:t>F</w:t>
      </w:r>
      <w:r>
        <w:rPr>
          <w:rFonts w:hint="eastAsia"/>
        </w:rPr>
        <w:t>：消费频率</w:t>
      </w:r>
    </w:p>
    <w:p w14:paraId="35740FC6" w14:textId="1CC343A6" w:rsidR="00775B21" w:rsidRDefault="00775B21" w:rsidP="00775B21">
      <w:r>
        <w:t>M</w:t>
      </w:r>
      <w:r>
        <w:rPr>
          <w:rFonts w:hint="eastAsia"/>
        </w:rPr>
        <w:t>：消费金额</w:t>
      </w:r>
    </w:p>
    <w:p w14:paraId="0A0704B6" w14:textId="77777777" w:rsidR="00FB2FCE" w:rsidRDefault="00FB2FCE" w:rsidP="00775B21"/>
    <w:p w14:paraId="094950DD" w14:textId="648350E5" w:rsidR="00775B21" w:rsidRPr="00775B21" w:rsidRDefault="00FB2FCE" w:rsidP="00775B21">
      <w:proofErr w:type="gramStart"/>
      <w:r>
        <w:rPr>
          <w:rFonts w:hint="eastAsia"/>
        </w:rPr>
        <w:t>带重要</w:t>
      </w:r>
      <w:proofErr w:type="gramEnd"/>
      <w:r>
        <w:rPr>
          <w:rFonts w:hint="eastAsia"/>
        </w:rPr>
        <w:t>的都是</w:t>
      </w:r>
      <w:r>
        <w:rPr>
          <w:rFonts w:hint="eastAsia"/>
        </w:rPr>
        <w:t xml:space="preserve"> </w:t>
      </w:r>
      <w:r>
        <w:t>M</w:t>
      </w:r>
      <w:r>
        <w:rPr>
          <w:rFonts w:hint="eastAsia"/>
        </w:rPr>
        <w:t>是</w:t>
      </w:r>
      <w:r>
        <w:rPr>
          <w:rFonts w:hint="eastAsia"/>
        </w:rPr>
        <w:t>8</w:t>
      </w:r>
      <w:r>
        <w:t>0%</w:t>
      </w:r>
      <w:r>
        <w:rPr>
          <w:rFonts w:hint="eastAsia"/>
        </w:rPr>
        <w:t>以上</w:t>
      </w:r>
    </w:p>
    <w:p w14:paraId="00F17274" w14:textId="29083ABA" w:rsidR="00775B21" w:rsidRDefault="00775B21" w:rsidP="00350E24">
      <w:r>
        <w:rPr>
          <w:rFonts w:hint="eastAsia"/>
        </w:rPr>
        <w:t>重要保持：</w:t>
      </w:r>
      <w:r>
        <w:rPr>
          <w:rFonts w:hint="eastAsia"/>
        </w:rPr>
        <w:t>R</w:t>
      </w:r>
      <w:r>
        <w:t>FM</w:t>
      </w:r>
      <w:r>
        <w:rPr>
          <w:rFonts w:hint="eastAsia"/>
        </w:rPr>
        <w:t>均大于</w:t>
      </w:r>
      <w:r>
        <w:rPr>
          <w:rFonts w:hint="eastAsia"/>
        </w:rPr>
        <w:t>8</w:t>
      </w:r>
      <w:r>
        <w:t>0</w:t>
      </w:r>
      <w:r>
        <w:rPr>
          <w:rFonts w:hint="eastAsia"/>
        </w:rPr>
        <w:t>分位数</w:t>
      </w:r>
    </w:p>
    <w:p w14:paraId="3BC1AF50" w14:textId="0B35B51A" w:rsidR="00FB2FCE" w:rsidRPr="00FB2FCE" w:rsidRDefault="00FB2FCE" w:rsidP="00350E24">
      <w:r>
        <w:rPr>
          <w:rFonts w:hint="eastAsia"/>
        </w:rPr>
        <w:t>重要价值：最近消费不满</w:t>
      </w:r>
      <w:r>
        <w:rPr>
          <w:rFonts w:hint="eastAsia"/>
        </w:rPr>
        <w:t>8</w:t>
      </w:r>
      <w:r>
        <w:t>0</w:t>
      </w:r>
    </w:p>
    <w:p w14:paraId="2AC9A65F" w14:textId="5656029A" w:rsidR="00775B21" w:rsidRDefault="00775B21" w:rsidP="00350E24">
      <w:r>
        <w:rPr>
          <w:rFonts w:hint="eastAsia"/>
        </w:rPr>
        <w:t>重要发展：</w:t>
      </w:r>
      <w:r w:rsidR="00FB2FCE">
        <w:rPr>
          <w:rFonts w:hint="eastAsia"/>
        </w:rPr>
        <w:t>频次和最近消费不满</w:t>
      </w:r>
      <w:r w:rsidR="00FB2FCE">
        <w:rPr>
          <w:rFonts w:hint="eastAsia"/>
        </w:rPr>
        <w:t>8</w:t>
      </w:r>
      <w:r w:rsidR="00FB2FCE">
        <w:t>0</w:t>
      </w:r>
    </w:p>
    <w:p w14:paraId="47ACC9AF" w14:textId="3CAEAF34" w:rsidR="00775B21" w:rsidRDefault="00FB2FCE" w:rsidP="00350E24">
      <w:r>
        <w:rPr>
          <w:rFonts w:hint="eastAsia"/>
        </w:rPr>
        <w:t>重要挽留：频次不满</w:t>
      </w:r>
      <w:r>
        <w:rPr>
          <w:rFonts w:hint="eastAsia"/>
        </w:rPr>
        <w:t>8</w:t>
      </w:r>
      <w:r>
        <w:t>0</w:t>
      </w:r>
    </w:p>
    <w:p w14:paraId="14842EE4" w14:textId="7BE24738" w:rsidR="00FB2FCE" w:rsidRDefault="00FB2FCE" w:rsidP="00350E24">
      <w:r>
        <w:rPr>
          <w:rFonts w:hint="eastAsia"/>
        </w:rPr>
        <w:t>非一般：</w:t>
      </w:r>
      <w:r>
        <w:rPr>
          <w:rFonts w:hint="eastAsia"/>
        </w:rPr>
        <w:t>M</w:t>
      </w:r>
      <w:r>
        <w:rPr>
          <w:rFonts w:hint="eastAsia"/>
        </w:rPr>
        <w:t>和</w:t>
      </w:r>
      <w:r>
        <w:rPr>
          <w:rFonts w:hint="eastAsia"/>
        </w:rPr>
        <w:t>F</w:t>
      </w:r>
      <w:r>
        <w:rPr>
          <w:rFonts w:hint="eastAsia"/>
        </w:rPr>
        <w:t>大于</w:t>
      </w:r>
      <w:r>
        <w:rPr>
          <w:rFonts w:hint="eastAsia"/>
        </w:rPr>
        <w:t>9</w:t>
      </w:r>
      <w:r>
        <w:t>9.5</w:t>
      </w:r>
    </w:p>
    <w:p w14:paraId="32D31E04" w14:textId="77777777" w:rsidR="00FB2FCE" w:rsidRDefault="00FB2FCE" w:rsidP="00350E24"/>
    <w:p w14:paraId="65B0431C" w14:textId="6A5E6E4A" w:rsidR="00FB2FCE" w:rsidRDefault="00FB2FCE" w:rsidP="00B8747F">
      <w:pPr>
        <w:pStyle w:val="3"/>
      </w:pPr>
      <w:r>
        <w:rPr>
          <w:rFonts w:hint="eastAsia"/>
        </w:rPr>
        <w:t>生命周期模型</w:t>
      </w:r>
    </w:p>
    <w:p w14:paraId="43BA0E49" w14:textId="04AE8231" w:rsidR="00B8747F" w:rsidRDefault="00B8747F" w:rsidP="00350E24">
      <w:r>
        <w:rPr>
          <w:rFonts w:hint="eastAsia"/>
        </w:rPr>
        <w:t>注册时间</w:t>
      </w:r>
      <w:r>
        <w:rPr>
          <w:rFonts w:hint="eastAsia"/>
        </w:rPr>
        <w:t xml:space="preserve"> </w:t>
      </w:r>
      <w:r>
        <w:t>30</w:t>
      </w:r>
      <w:r>
        <w:rPr>
          <w:rFonts w:hint="eastAsia"/>
        </w:rPr>
        <w:t>和</w:t>
      </w:r>
      <w:r>
        <w:rPr>
          <w:rFonts w:hint="eastAsia"/>
        </w:rPr>
        <w:t>9</w:t>
      </w:r>
      <w:r>
        <w:t>0</w:t>
      </w:r>
      <w:r>
        <w:rPr>
          <w:rFonts w:hint="eastAsia"/>
        </w:rPr>
        <w:t>是两个节点</w:t>
      </w:r>
    </w:p>
    <w:p w14:paraId="35C536E4" w14:textId="4DE8D321" w:rsidR="00B8747F" w:rsidRDefault="00B8747F" w:rsidP="00350E24">
      <w:r>
        <w:rPr>
          <w:rFonts w:hint="eastAsia"/>
        </w:rPr>
        <w:t>最近一次消费时间</w:t>
      </w:r>
      <w:r>
        <w:rPr>
          <w:rFonts w:hint="eastAsia"/>
        </w:rPr>
        <w:t>9</w:t>
      </w:r>
      <w:r>
        <w:t xml:space="preserve">0 180 365 </w:t>
      </w:r>
      <w:r>
        <w:rPr>
          <w:rFonts w:hint="eastAsia"/>
        </w:rPr>
        <w:t>是节点</w:t>
      </w:r>
    </w:p>
    <w:p w14:paraId="77F87E23" w14:textId="4CB743DB" w:rsidR="00B8747F" w:rsidRDefault="00B8747F" w:rsidP="00350E24">
      <w:r>
        <w:rPr>
          <w:rFonts w:hint="eastAsia"/>
        </w:rPr>
        <w:t>注册</w:t>
      </w:r>
      <w:r>
        <w:rPr>
          <w:rFonts w:hint="eastAsia"/>
        </w:rPr>
        <w:t>3</w:t>
      </w:r>
      <w:r>
        <w:t>0</w:t>
      </w:r>
      <w:r>
        <w:rPr>
          <w:rFonts w:hint="eastAsia"/>
        </w:rPr>
        <w:t>天是新人期</w:t>
      </w:r>
    </w:p>
    <w:p w14:paraId="2956A41A" w14:textId="77777777" w:rsidR="00FB2FCE" w:rsidRPr="00775B21" w:rsidRDefault="00FB2FCE" w:rsidP="00350E24"/>
    <w:p w14:paraId="24D148B7" w14:textId="77777777" w:rsidR="00BF26ED" w:rsidRDefault="00224C25" w:rsidP="00BF26ED">
      <w:pPr>
        <w:pStyle w:val="3"/>
      </w:pPr>
      <w:r>
        <w:rPr>
          <w:rFonts w:hint="eastAsia"/>
        </w:rPr>
        <w:t>访谈部分：</w:t>
      </w:r>
    </w:p>
    <w:p w14:paraId="571FC203" w14:textId="59FB9D60" w:rsidR="00F13F2C" w:rsidRDefault="00224C25" w:rsidP="00F13F2C">
      <w:r>
        <w:rPr>
          <w:rFonts w:hint="eastAsia"/>
        </w:rPr>
        <w:t>用户侧写：怎么定义有价值的信息，有价值的信息是什么样的</w:t>
      </w:r>
    </w:p>
    <w:p w14:paraId="56B0AFF3" w14:textId="77777777" w:rsidR="00224C25" w:rsidRDefault="00224C25" w:rsidP="00F13F2C"/>
    <w:p w14:paraId="4E5A9BE8" w14:textId="77777777" w:rsidR="00BF26ED" w:rsidRDefault="009F6C7B" w:rsidP="00BF26ED">
      <w:pPr>
        <w:pStyle w:val="3"/>
      </w:pPr>
      <w:r>
        <w:rPr>
          <w:rFonts w:hint="eastAsia"/>
        </w:rPr>
        <w:t>数据治理：</w:t>
      </w:r>
    </w:p>
    <w:p w14:paraId="337367C4" w14:textId="1C5A46CB" w:rsidR="00350E24" w:rsidRPr="00F13F2C" w:rsidRDefault="00C777BB" w:rsidP="00F13F2C">
      <w:r>
        <w:rPr>
          <w:rFonts w:hint="eastAsia"/>
        </w:rPr>
        <w:t>会员</w:t>
      </w:r>
      <w:r>
        <w:rPr>
          <w:rFonts w:hint="eastAsia"/>
        </w:rPr>
        <w:t xml:space="preserve">id </w:t>
      </w:r>
      <w:r>
        <w:rPr>
          <w:rFonts w:hint="eastAsia"/>
        </w:rPr>
        <w:t>下单时间，商品信息</w:t>
      </w:r>
      <w:r>
        <w:rPr>
          <w:rFonts w:hint="eastAsia"/>
        </w:rPr>
        <w:t xml:space="preserve"> </w:t>
      </w:r>
      <w:r>
        <w:rPr>
          <w:rFonts w:hint="eastAsia"/>
        </w:rPr>
        <w:t>一一比对</w:t>
      </w:r>
    </w:p>
    <w:p w14:paraId="760A23C5" w14:textId="77777777" w:rsidR="00E0668A" w:rsidRDefault="00E0668A" w:rsidP="00360576"/>
    <w:p w14:paraId="40075033" w14:textId="77777777" w:rsidR="00BF26ED" w:rsidRDefault="004037DD" w:rsidP="00BF26ED">
      <w:pPr>
        <w:pStyle w:val="3"/>
      </w:pPr>
      <w:r>
        <w:rPr>
          <w:rFonts w:hint="eastAsia"/>
        </w:rPr>
        <w:t>门店评分：</w:t>
      </w:r>
    </w:p>
    <w:p w14:paraId="49BC39A7" w14:textId="4F81C249" w:rsidR="00C777BB" w:rsidRDefault="004037DD" w:rsidP="00360576">
      <w:r>
        <w:rPr>
          <w:rFonts w:hint="eastAsia"/>
        </w:rPr>
        <w:t>因子分析原理，层次分析</w:t>
      </w:r>
    </w:p>
    <w:p w14:paraId="2245AC49" w14:textId="77777777" w:rsidR="00E77DED" w:rsidRDefault="00E77DED" w:rsidP="00360576"/>
    <w:p w14:paraId="441563D8" w14:textId="77777777" w:rsidR="00E77DED" w:rsidRDefault="00E77DED" w:rsidP="00E77DED">
      <w:pPr>
        <w:pStyle w:val="3"/>
      </w:pPr>
      <w:r>
        <w:rPr>
          <w:rFonts w:hint="eastAsia"/>
        </w:rPr>
        <w:t>如何避免决策树过拟合</w:t>
      </w:r>
    </w:p>
    <w:p w14:paraId="03A41EC1" w14:textId="77777777" w:rsidR="00E77DED" w:rsidRDefault="00E77DED" w:rsidP="00E77DED"/>
    <w:p w14:paraId="4A3C77F4" w14:textId="77777777" w:rsidR="00E77DED" w:rsidRDefault="00E77DED" w:rsidP="00E77DED">
      <w:r>
        <w:rPr>
          <w:rFonts w:hint="eastAsia"/>
        </w:rPr>
        <w:t>限制树深</w:t>
      </w:r>
    </w:p>
    <w:p w14:paraId="0CD29B11" w14:textId="77777777" w:rsidR="00E77DED" w:rsidRDefault="00E77DED" w:rsidP="00E77DED">
      <w:r>
        <w:rPr>
          <w:rFonts w:hint="eastAsia"/>
        </w:rPr>
        <w:t>剪枝</w:t>
      </w:r>
    </w:p>
    <w:p w14:paraId="0693A356" w14:textId="77777777" w:rsidR="00E77DED" w:rsidRDefault="00E77DED" w:rsidP="00E77DED">
      <w:r>
        <w:rPr>
          <w:rFonts w:hint="eastAsia"/>
        </w:rPr>
        <w:t>限制叶节点数量</w:t>
      </w:r>
    </w:p>
    <w:p w14:paraId="68EDCAA5" w14:textId="77777777" w:rsidR="00E77DED" w:rsidRDefault="00E77DED" w:rsidP="00E77DED">
      <w:r>
        <w:rPr>
          <w:rFonts w:hint="eastAsia"/>
        </w:rPr>
        <w:t>正则化项</w:t>
      </w:r>
    </w:p>
    <w:p w14:paraId="058402D2" w14:textId="77777777" w:rsidR="00E77DED" w:rsidRDefault="00E77DED" w:rsidP="00E77DED">
      <w:r>
        <w:rPr>
          <w:rFonts w:hint="eastAsia"/>
        </w:rPr>
        <w:t>增加数据</w:t>
      </w:r>
    </w:p>
    <w:p w14:paraId="346CF4D4" w14:textId="77777777" w:rsidR="00E77DED" w:rsidRDefault="00E77DED" w:rsidP="00E77DED">
      <w:r>
        <w:rPr>
          <w:rFonts w:hint="eastAsia"/>
        </w:rPr>
        <w:t>bagging</w:t>
      </w:r>
      <w:r>
        <w:rPr>
          <w:rFonts w:hint="eastAsia"/>
        </w:rPr>
        <w:t>（</w:t>
      </w:r>
      <w:r>
        <w:rPr>
          <w:rFonts w:hint="eastAsia"/>
        </w:rPr>
        <w:t>subsample</w:t>
      </w:r>
      <w:r>
        <w:rPr>
          <w:rFonts w:hint="eastAsia"/>
        </w:rPr>
        <w:t>、</w:t>
      </w:r>
      <w:proofErr w:type="spellStart"/>
      <w:r>
        <w:rPr>
          <w:rFonts w:hint="eastAsia"/>
        </w:rPr>
        <w:t>subfeature</w:t>
      </w:r>
      <w:proofErr w:type="spellEnd"/>
      <w:r>
        <w:rPr>
          <w:rFonts w:hint="eastAsia"/>
        </w:rPr>
        <w:t>、低维空间投影）</w:t>
      </w:r>
    </w:p>
    <w:p w14:paraId="52F927E1" w14:textId="77777777" w:rsidR="00E77DED" w:rsidRDefault="00E77DED" w:rsidP="00E77DED">
      <w:r>
        <w:rPr>
          <w:rFonts w:hint="eastAsia"/>
        </w:rPr>
        <w:t>数据增强（加入有杂质的数据）</w:t>
      </w:r>
    </w:p>
    <w:p w14:paraId="241B0F3F" w14:textId="3B7BCBCA" w:rsidR="00E77DED" w:rsidRDefault="00E77DED" w:rsidP="00E77DED">
      <w:r>
        <w:rPr>
          <w:rFonts w:hint="eastAsia"/>
        </w:rPr>
        <w:t>早停</w:t>
      </w:r>
    </w:p>
    <w:p w14:paraId="79BE9F1F" w14:textId="77777777" w:rsidR="00943BFB" w:rsidRDefault="00943BFB" w:rsidP="00943BFB">
      <w:r>
        <w:t>04</w:t>
      </w:r>
    </w:p>
    <w:p w14:paraId="20EB6877" w14:textId="77777777" w:rsidR="00943BFB" w:rsidRDefault="00943BFB" w:rsidP="00943BFB"/>
    <w:p w14:paraId="02136EFB" w14:textId="77777777" w:rsidR="00943BFB" w:rsidRDefault="00943BFB" w:rsidP="00943BFB">
      <w:pPr>
        <w:pStyle w:val="3"/>
      </w:pPr>
      <w:r>
        <w:rPr>
          <w:rFonts w:hint="eastAsia"/>
        </w:rPr>
        <w:t>朴素贝叶斯的理解</w:t>
      </w:r>
    </w:p>
    <w:p w14:paraId="3E954D2E" w14:textId="77777777" w:rsidR="00943BFB" w:rsidRDefault="00943BFB" w:rsidP="00943BFB"/>
    <w:p w14:paraId="00BEA7D2" w14:textId="77777777" w:rsidR="00943BFB" w:rsidRDefault="00943BFB" w:rsidP="00943BFB">
      <w:r>
        <w:rPr>
          <w:rFonts w:hint="eastAsia"/>
        </w:rPr>
        <w:t>理解：</w:t>
      </w:r>
      <w:r>
        <w:rPr>
          <w:rFonts w:hint="eastAsia"/>
        </w:rPr>
        <w:t xml:space="preserve"> </w:t>
      </w:r>
      <w:r>
        <w:rPr>
          <w:rFonts w:hint="eastAsia"/>
        </w:rPr>
        <w:t>朴素贝叶斯是在已知一些先验概率的情况下，由</w:t>
      </w:r>
      <w:proofErr w:type="gramStart"/>
      <w:r>
        <w:rPr>
          <w:rFonts w:hint="eastAsia"/>
        </w:rPr>
        <w:t>果索因</w:t>
      </w:r>
      <w:proofErr w:type="gramEnd"/>
      <w:r>
        <w:rPr>
          <w:rFonts w:hint="eastAsia"/>
        </w:rPr>
        <w:t>的一种方法</w:t>
      </w:r>
    </w:p>
    <w:p w14:paraId="2D38E00F" w14:textId="77777777" w:rsidR="00943BFB" w:rsidRDefault="00943BFB" w:rsidP="00943BFB">
      <w:r>
        <w:rPr>
          <w:rFonts w:hint="eastAsia"/>
        </w:rPr>
        <w:t>其它：</w:t>
      </w:r>
      <w:r>
        <w:rPr>
          <w:rFonts w:hint="eastAsia"/>
        </w:rPr>
        <w:t xml:space="preserve"> </w:t>
      </w:r>
      <w:r>
        <w:rPr>
          <w:rFonts w:hint="eastAsia"/>
        </w:rPr>
        <w:t>朴素的意思是假设了事件相互独立</w:t>
      </w:r>
    </w:p>
    <w:p w14:paraId="79F85ED6" w14:textId="77777777" w:rsidR="00943BFB" w:rsidRDefault="00943BFB" w:rsidP="00943BFB">
      <w:r>
        <w:t>05</w:t>
      </w:r>
    </w:p>
    <w:p w14:paraId="39AD6A4A" w14:textId="77777777" w:rsidR="00943BFB" w:rsidRDefault="00943BFB" w:rsidP="00943BFB"/>
    <w:p w14:paraId="68A560B4" w14:textId="77777777" w:rsidR="00943BFB" w:rsidRDefault="00943BFB" w:rsidP="00943BFB"/>
    <w:p w14:paraId="3D323AF4" w14:textId="032EF660" w:rsidR="009E55CF" w:rsidRDefault="009E55CF" w:rsidP="00970B26">
      <w:pPr>
        <w:pStyle w:val="2"/>
        <w:rPr>
          <w:bdr w:val="none" w:sz="0" w:space="0" w:color="auto" w:frame="1"/>
        </w:rPr>
      </w:pPr>
      <w:r w:rsidRPr="009E55CF">
        <w:rPr>
          <w:bdr w:val="none" w:sz="0" w:space="0" w:color="auto" w:frame="1"/>
        </w:rPr>
        <w:t>业务场景题</w:t>
      </w:r>
    </w:p>
    <w:p w14:paraId="40BA07CF" w14:textId="77777777" w:rsidR="00970B26" w:rsidRDefault="00970B26" w:rsidP="00970B26"/>
    <w:p w14:paraId="7461A701" w14:textId="77777777" w:rsidR="00970B26" w:rsidRDefault="00970B26" w:rsidP="00970B26">
      <w:pPr>
        <w:pStyle w:val="3"/>
      </w:pPr>
      <w:r>
        <w:rPr>
          <w:rFonts w:hint="eastAsia"/>
        </w:rPr>
        <w:t>幸存者偏差（</w:t>
      </w:r>
      <w:r>
        <w:rPr>
          <w:rFonts w:hint="eastAsia"/>
        </w:rPr>
        <w:t>Survivorship Bias</w:t>
      </w:r>
      <w:r>
        <w:rPr>
          <w:rFonts w:hint="eastAsia"/>
        </w:rPr>
        <w:t>）</w:t>
      </w:r>
    </w:p>
    <w:p w14:paraId="3BCA55E2" w14:textId="3D7CB612" w:rsidR="00970B26" w:rsidRDefault="00970B26" w:rsidP="00970B26">
      <w:r>
        <w:rPr>
          <w:rFonts w:hint="eastAsia"/>
        </w:rPr>
        <w:t>是一种常见的统计偏差，特别是在</w:t>
      </w:r>
      <w:r>
        <w:rPr>
          <w:rFonts w:hint="eastAsia"/>
        </w:rPr>
        <w:t>A/B</w:t>
      </w:r>
      <w:r>
        <w:rPr>
          <w:rFonts w:hint="eastAsia"/>
        </w:rPr>
        <w:t>测试和其他实验设计中，如果不加以注意和处理，会导致误导性的结论。了解和识别幸存者偏差在</w:t>
      </w:r>
      <w:r>
        <w:rPr>
          <w:rFonts w:hint="eastAsia"/>
        </w:rPr>
        <w:t>A/B</w:t>
      </w:r>
      <w:r>
        <w:rPr>
          <w:rFonts w:hint="eastAsia"/>
        </w:rPr>
        <w:t>测试中的影响是至关重要的，因为它可以显著影响实验结果的解释和决策过程。以下是幸存者偏差的介绍和它在</w:t>
      </w:r>
      <w:r>
        <w:rPr>
          <w:rFonts w:hint="eastAsia"/>
        </w:rPr>
        <w:t>A/B</w:t>
      </w:r>
      <w:r>
        <w:rPr>
          <w:rFonts w:hint="eastAsia"/>
        </w:rPr>
        <w:t>测试中的具体意义。</w:t>
      </w:r>
    </w:p>
    <w:p w14:paraId="5C4D9618" w14:textId="77777777" w:rsidR="00970B26" w:rsidRDefault="00970B26" w:rsidP="00970B26"/>
    <w:p w14:paraId="2783EC24" w14:textId="77777777" w:rsidR="00970B26" w:rsidRDefault="00970B26" w:rsidP="00970B26">
      <w:r>
        <w:rPr>
          <w:rFonts w:hint="eastAsia"/>
        </w:rPr>
        <w:t>幸存者偏差定义</w:t>
      </w:r>
    </w:p>
    <w:p w14:paraId="0B06D741" w14:textId="77777777" w:rsidR="00970B26" w:rsidRDefault="00970B26" w:rsidP="00970B26">
      <w:r>
        <w:rPr>
          <w:rFonts w:hint="eastAsia"/>
        </w:rPr>
        <w:lastRenderedPageBreak/>
        <w:t>幸存者偏差是指在分析或决策过程中，只考虑那些“幸存”或通过某个筛选过程的个体或事例，而忽略了那些没有幸存的个体或事例。在</w:t>
      </w:r>
      <w:r>
        <w:rPr>
          <w:rFonts w:hint="eastAsia"/>
        </w:rPr>
        <w:t>A/B</w:t>
      </w:r>
      <w:r>
        <w:rPr>
          <w:rFonts w:hint="eastAsia"/>
        </w:rPr>
        <w:t>测试的上下文中，这种偏差可能发生如果数据从未完整记录或者在分析时未将所有参与者纳入</w:t>
      </w:r>
      <w:proofErr w:type="gramStart"/>
      <w:r>
        <w:rPr>
          <w:rFonts w:hint="eastAsia"/>
        </w:rPr>
        <w:t>考量</w:t>
      </w:r>
      <w:proofErr w:type="gramEnd"/>
      <w:r>
        <w:rPr>
          <w:rFonts w:hint="eastAsia"/>
        </w:rPr>
        <w:t>。</w:t>
      </w:r>
    </w:p>
    <w:p w14:paraId="207C989B" w14:textId="77777777" w:rsidR="00970B26" w:rsidRDefault="00970B26" w:rsidP="00970B26"/>
    <w:p w14:paraId="66F72A6E" w14:textId="77777777" w:rsidR="00970B26" w:rsidRDefault="00970B26" w:rsidP="00970B26">
      <w:r>
        <w:rPr>
          <w:rFonts w:hint="eastAsia"/>
        </w:rPr>
        <w:t>A/B</w:t>
      </w:r>
      <w:r>
        <w:rPr>
          <w:rFonts w:hint="eastAsia"/>
        </w:rPr>
        <w:t>测试中的幸存者偏差</w:t>
      </w:r>
    </w:p>
    <w:p w14:paraId="332399AD" w14:textId="77777777" w:rsidR="00970B26" w:rsidRDefault="00970B26" w:rsidP="00970B26">
      <w:r>
        <w:rPr>
          <w:rFonts w:hint="eastAsia"/>
        </w:rPr>
        <w:t>在</w:t>
      </w:r>
      <w:r>
        <w:rPr>
          <w:rFonts w:hint="eastAsia"/>
        </w:rPr>
        <w:t>A/B</w:t>
      </w:r>
      <w:r>
        <w:rPr>
          <w:rFonts w:hint="eastAsia"/>
        </w:rPr>
        <w:t>测试中，幸存者偏差可能以多种形式出现，下面是一些示例：</w:t>
      </w:r>
    </w:p>
    <w:p w14:paraId="77CB41E9" w14:textId="77777777" w:rsidR="00970B26" w:rsidRDefault="00970B26" w:rsidP="00970B26"/>
    <w:p w14:paraId="4BAC6D19" w14:textId="77777777" w:rsidR="00970B26" w:rsidRDefault="00970B26" w:rsidP="00970B26">
      <w:r>
        <w:rPr>
          <w:rFonts w:hint="eastAsia"/>
        </w:rPr>
        <w:t xml:space="preserve">1. </w:t>
      </w:r>
      <w:r>
        <w:rPr>
          <w:rFonts w:hint="eastAsia"/>
        </w:rPr>
        <w:t>早期退出问题</w:t>
      </w:r>
    </w:p>
    <w:p w14:paraId="30E22FD3" w14:textId="77777777" w:rsidR="00970B26" w:rsidRDefault="00970B26" w:rsidP="00970B26">
      <w:r>
        <w:rPr>
          <w:rFonts w:hint="eastAsia"/>
        </w:rPr>
        <w:t>问题描述：在一个产品改进的</w:t>
      </w:r>
      <w:r>
        <w:rPr>
          <w:rFonts w:hint="eastAsia"/>
        </w:rPr>
        <w:t>A/B</w:t>
      </w:r>
      <w:r>
        <w:rPr>
          <w:rFonts w:hint="eastAsia"/>
        </w:rPr>
        <w:t>测试中，可能只有那些使用产品足够长时间的用户才显示出某种效果（比如改进的用户满意度）。如果那些因为不满意而早早退出的用户被忽略，那么结果可能会偏向那些“幸存”的用户。</w:t>
      </w:r>
    </w:p>
    <w:p w14:paraId="70518006" w14:textId="77777777" w:rsidR="00970B26" w:rsidRDefault="00970B26" w:rsidP="00970B26">
      <w:r>
        <w:rPr>
          <w:rFonts w:hint="eastAsia"/>
        </w:rPr>
        <w:t>意义：这可能导致高估产品改进的正面效果，因为不满意的用户（可能因为新功能而离开）的数据没有被包括在内。</w:t>
      </w:r>
    </w:p>
    <w:p w14:paraId="01A9663C" w14:textId="77777777" w:rsidR="00970B26" w:rsidRDefault="00970B26" w:rsidP="00970B26">
      <w:r>
        <w:rPr>
          <w:rFonts w:hint="eastAsia"/>
        </w:rPr>
        <w:t xml:space="preserve">2. </w:t>
      </w:r>
      <w:r>
        <w:rPr>
          <w:rFonts w:hint="eastAsia"/>
        </w:rPr>
        <w:t>高参与度用户偏差</w:t>
      </w:r>
    </w:p>
    <w:p w14:paraId="5AC3CF9B" w14:textId="77777777" w:rsidR="00970B26" w:rsidRDefault="00970B26" w:rsidP="00970B26">
      <w:r>
        <w:rPr>
          <w:rFonts w:hint="eastAsia"/>
        </w:rPr>
        <w:t>问题描述：在测试新的网站功能时，可能只有最活跃的用户会使用到这些新功能，而偶尔访问的用户则可能完全没有</w:t>
      </w:r>
      <w:proofErr w:type="gramStart"/>
      <w:r>
        <w:rPr>
          <w:rFonts w:hint="eastAsia"/>
        </w:rPr>
        <w:t>触达到</w:t>
      </w:r>
      <w:proofErr w:type="gramEnd"/>
      <w:r>
        <w:rPr>
          <w:rFonts w:hint="eastAsia"/>
        </w:rPr>
        <w:t>新功能。</w:t>
      </w:r>
    </w:p>
    <w:p w14:paraId="250055E9" w14:textId="77777777" w:rsidR="00970B26" w:rsidRDefault="00970B26" w:rsidP="00970B26">
      <w:r>
        <w:rPr>
          <w:rFonts w:hint="eastAsia"/>
        </w:rPr>
        <w:t>意义：分析可能错误地表明新功能非常成功，仅仅因为它只考虑了那些已经是活跃用户的数据，而这部分用户可能本来就更可能给出正面反馈。</w:t>
      </w:r>
    </w:p>
    <w:p w14:paraId="18ECA077" w14:textId="77777777" w:rsidR="00970B26" w:rsidRDefault="00970B26" w:rsidP="00970B26">
      <w:r>
        <w:rPr>
          <w:rFonts w:hint="eastAsia"/>
        </w:rPr>
        <w:t>如何应对幸存者偏差</w:t>
      </w:r>
    </w:p>
    <w:p w14:paraId="48D4C062" w14:textId="77777777" w:rsidR="00970B26" w:rsidRDefault="00970B26" w:rsidP="00970B26">
      <w:r>
        <w:rPr>
          <w:rFonts w:hint="eastAsia"/>
        </w:rPr>
        <w:t>处理幸存者偏差的关键在于确保所有相关的数据样本都被纳入分析，不论其结果如何。以下是一些应对策略：</w:t>
      </w:r>
    </w:p>
    <w:p w14:paraId="24E55090" w14:textId="77777777" w:rsidR="00970B26" w:rsidRDefault="00970B26" w:rsidP="00970B26"/>
    <w:p w14:paraId="0C505971" w14:textId="77777777" w:rsidR="00970B26" w:rsidRDefault="00970B26" w:rsidP="00970B26">
      <w:r>
        <w:rPr>
          <w:rFonts w:hint="eastAsia"/>
        </w:rPr>
        <w:t>全面数据收集：确保从实验开始到结束，所有用户的数据都被完整记录，包括那些退出测试的用户。</w:t>
      </w:r>
    </w:p>
    <w:p w14:paraId="3BAE6D02" w14:textId="0183EF37" w:rsidR="00970B26" w:rsidRDefault="00970B26" w:rsidP="00970B26">
      <w:r>
        <w:rPr>
          <w:rFonts w:hint="eastAsia"/>
        </w:rPr>
        <w:t>分层分析：对不同类型的用户（如</w:t>
      </w:r>
      <w:proofErr w:type="gramStart"/>
      <w:r>
        <w:rPr>
          <w:rFonts w:hint="eastAsia"/>
        </w:rPr>
        <w:t>按活跃</w:t>
      </w:r>
      <w:proofErr w:type="gramEnd"/>
      <w:r>
        <w:rPr>
          <w:rFonts w:hint="eastAsia"/>
        </w:rPr>
        <w:t>度分层）进行分层分析，确保理解各个子群体的反应。</w:t>
      </w:r>
    </w:p>
    <w:p w14:paraId="57E5E741" w14:textId="7B294DD4" w:rsidR="00970B26" w:rsidRDefault="009E2B9D" w:rsidP="009E2B9D">
      <w:pPr>
        <w:pStyle w:val="3"/>
      </w:pPr>
      <w:r>
        <w:rPr>
          <w:rFonts w:hint="eastAsia"/>
        </w:rPr>
        <w:t>辛普森悖论</w:t>
      </w:r>
    </w:p>
    <w:p w14:paraId="5E1A81AC" w14:textId="77777777" w:rsidR="003A4B4B" w:rsidRDefault="003A4B4B" w:rsidP="003A4B4B">
      <w:r>
        <w:rPr>
          <w:rFonts w:hint="eastAsia"/>
        </w:rPr>
        <w:t>辛普森悖论：</w:t>
      </w:r>
    </w:p>
    <w:p w14:paraId="644AFBCB" w14:textId="39ED911B" w:rsidR="009E2B9D" w:rsidRPr="003A4B4B" w:rsidRDefault="003A4B4B" w:rsidP="003A4B4B">
      <w:r>
        <w:rPr>
          <w:rFonts w:hint="eastAsia"/>
        </w:rPr>
        <w:t>x</w:t>
      </w:r>
      <w:r>
        <w:rPr>
          <w:rFonts w:hint="eastAsia"/>
        </w:rPr>
        <w:t>对</w:t>
      </w:r>
      <w:r>
        <w:rPr>
          <w:rFonts w:hint="eastAsia"/>
        </w:rPr>
        <w:t>y</w:t>
      </w:r>
      <w:r>
        <w:rPr>
          <w:rFonts w:hint="eastAsia"/>
        </w:rPr>
        <w:t>的影响</w:t>
      </w:r>
      <w:r>
        <w:rPr>
          <w:rFonts w:hint="eastAsia"/>
        </w:rPr>
        <w:t xml:space="preserve"> </w:t>
      </w:r>
      <w:r>
        <w:rPr>
          <w:rFonts w:hint="eastAsia"/>
        </w:rPr>
        <w:t>当对</w:t>
      </w:r>
      <w:r>
        <w:rPr>
          <w:rFonts w:hint="eastAsia"/>
        </w:rPr>
        <w:t>x</w:t>
      </w:r>
      <w:r>
        <w:rPr>
          <w:rFonts w:hint="eastAsia"/>
        </w:rPr>
        <w:t>进行分组时</w:t>
      </w:r>
      <w:r>
        <w:rPr>
          <w:rFonts w:hint="eastAsia"/>
        </w:rPr>
        <w:t xml:space="preserve"> </w:t>
      </w:r>
      <w:r>
        <w:rPr>
          <w:rFonts w:hint="eastAsia"/>
        </w:rPr>
        <w:t>得到的结论可能会跟</w:t>
      </w:r>
      <w:r>
        <w:rPr>
          <w:rFonts w:hint="eastAsia"/>
        </w:rPr>
        <w:t>x</w:t>
      </w:r>
      <w:r>
        <w:rPr>
          <w:rFonts w:hint="eastAsia"/>
        </w:rPr>
        <w:t>总体跟</w:t>
      </w:r>
      <w:r>
        <w:rPr>
          <w:rFonts w:hint="eastAsia"/>
        </w:rPr>
        <w:t>y</w:t>
      </w:r>
      <w:r>
        <w:rPr>
          <w:rFonts w:hint="eastAsia"/>
        </w:rPr>
        <w:t>的关系完全相反，这个组就是混杂变量，混淆因子对结论的影响</w:t>
      </w:r>
    </w:p>
    <w:p w14:paraId="4B0C7762" w14:textId="77777777" w:rsidR="009E55CF" w:rsidRPr="009E55CF" w:rsidRDefault="009E55CF" w:rsidP="009E2B9D">
      <w:pPr>
        <w:pStyle w:val="3"/>
      </w:pPr>
      <w:r w:rsidRPr="009E55CF">
        <w:rPr>
          <w:bdr w:val="none" w:sz="0" w:space="0" w:color="auto" w:frame="1"/>
        </w:rPr>
        <w:t>如何分析次日留存率下降的问题？</w:t>
      </w:r>
    </w:p>
    <w:p w14:paraId="384CD526" w14:textId="77777777" w:rsidR="009E55CF" w:rsidRDefault="009E55CF" w:rsidP="009E55CF">
      <w:pPr>
        <w:widowControl/>
        <w:shd w:val="clear" w:color="auto" w:fill="FFFFFF"/>
        <w:spacing w:line="240" w:lineRule="auto"/>
        <w:jc w:val="left"/>
        <w:rPr>
          <w:rFonts w:ascii="Arial" w:hAnsi="Arial" w:cs="Arial"/>
          <w:color w:val="191919"/>
          <w:kern w:val="0"/>
          <w:szCs w:val="24"/>
          <w:bdr w:val="none" w:sz="0" w:space="0" w:color="auto" w:frame="1"/>
        </w:rPr>
      </w:pPr>
      <w:r w:rsidRPr="009E55CF">
        <w:rPr>
          <w:rFonts w:ascii="Arial" w:hAnsi="Arial" w:cs="Arial"/>
          <w:color w:val="191919"/>
          <w:kern w:val="0"/>
          <w:szCs w:val="24"/>
          <w:bdr w:val="none" w:sz="0" w:space="0" w:color="auto" w:frame="1"/>
        </w:rPr>
        <w:t>业务问题关键是问对问题，然后才是拆解问题去解决。</w:t>
      </w:r>
    </w:p>
    <w:p w14:paraId="571A281F" w14:textId="77777777" w:rsidR="002A1F89" w:rsidRDefault="002A1F89" w:rsidP="002A1F89">
      <w:r w:rsidRPr="007F03BA">
        <w:rPr>
          <w:rFonts w:hint="eastAsia"/>
        </w:rPr>
        <w:t>（</w:t>
      </w:r>
      <w:r w:rsidRPr="007F03BA">
        <w:rPr>
          <w:rFonts w:hint="eastAsia"/>
        </w:rPr>
        <w:t>1</w:t>
      </w:r>
      <w:r w:rsidRPr="007F03BA">
        <w:rPr>
          <w:rFonts w:hint="eastAsia"/>
        </w:rPr>
        <w:t>）确认数据以及统计来源的准确性；</w:t>
      </w:r>
    </w:p>
    <w:p w14:paraId="21820F32" w14:textId="77777777" w:rsidR="002A1F89" w:rsidRDefault="002A1F89" w:rsidP="002A1F89">
      <w:r w:rsidRPr="007F03BA">
        <w:rPr>
          <w:rFonts w:hint="eastAsia"/>
        </w:rPr>
        <w:lastRenderedPageBreak/>
        <w:t>（</w:t>
      </w:r>
      <w:r w:rsidRPr="007F03BA">
        <w:rPr>
          <w:rFonts w:hint="eastAsia"/>
        </w:rPr>
        <w:t>2</w:t>
      </w:r>
      <w:r w:rsidRPr="007F03BA">
        <w:rPr>
          <w:rFonts w:hint="eastAsia"/>
        </w:rPr>
        <w:t>）了解指标对应的具体业务情况以及异常情况，判断是预期内的正常变动还是预期外的异常情况；</w:t>
      </w:r>
    </w:p>
    <w:p w14:paraId="158DB427" w14:textId="77777777" w:rsidR="002A1F89" w:rsidRDefault="002A1F89" w:rsidP="002A1F89">
      <w:r w:rsidRPr="007F03BA">
        <w:rPr>
          <w:rFonts w:hint="eastAsia"/>
        </w:rPr>
        <w:t>（</w:t>
      </w:r>
      <w:r w:rsidRPr="007F03BA">
        <w:rPr>
          <w:rFonts w:hint="eastAsia"/>
        </w:rPr>
        <w:t>3)</w:t>
      </w:r>
      <w:r w:rsidRPr="007F03BA">
        <w:rPr>
          <w:rFonts w:hint="eastAsia"/>
        </w:rPr>
        <w:t>将数据指标进行拆解；</w:t>
      </w:r>
    </w:p>
    <w:p w14:paraId="7844FE7A" w14:textId="77777777" w:rsidR="002A1F89" w:rsidRDefault="002A1F89" w:rsidP="002A1F89">
      <w:r w:rsidRPr="007F03BA">
        <w:rPr>
          <w:rFonts w:hint="eastAsia"/>
        </w:rPr>
        <w:t>（</w:t>
      </w:r>
      <w:r w:rsidRPr="007F03BA">
        <w:rPr>
          <w:rFonts w:hint="eastAsia"/>
        </w:rPr>
        <w:t>4</w:t>
      </w:r>
      <w:r w:rsidRPr="007F03BA">
        <w:rPr>
          <w:rFonts w:hint="eastAsia"/>
        </w:rPr>
        <w:t>）内外部影响因素分析；</w:t>
      </w:r>
    </w:p>
    <w:p w14:paraId="09E38503" w14:textId="77777777" w:rsidR="002A1F89" w:rsidRDefault="002A1F89" w:rsidP="002A1F89">
      <w:r w:rsidRPr="007F03BA">
        <w:rPr>
          <w:rFonts w:hint="eastAsia"/>
        </w:rPr>
        <w:t>（</w:t>
      </w:r>
      <w:r w:rsidRPr="007F03BA">
        <w:rPr>
          <w:rFonts w:hint="eastAsia"/>
        </w:rPr>
        <w:t>5</w:t>
      </w:r>
      <w:r w:rsidRPr="007F03BA">
        <w:rPr>
          <w:rFonts w:hint="eastAsia"/>
        </w:rPr>
        <w:t>）预测未来是否还会异常？应该采取什么措施避免异常再次发生？</w:t>
      </w:r>
    </w:p>
    <w:p w14:paraId="78726CC6" w14:textId="77777777" w:rsidR="002A1F89" w:rsidRPr="007F03BA" w:rsidRDefault="002A1F89" w:rsidP="002A1F89">
      <w:r w:rsidRPr="007F03BA">
        <w:rPr>
          <w:rFonts w:hint="eastAsia"/>
        </w:rPr>
        <w:t>（</w:t>
      </w:r>
      <w:r w:rsidRPr="007F03BA">
        <w:rPr>
          <w:rFonts w:hint="eastAsia"/>
        </w:rPr>
        <w:t>6</w:t>
      </w:r>
      <w:r w:rsidRPr="007F03BA">
        <w:rPr>
          <w:rFonts w:hint="eastAsia"/>
        </w:rPr>
        <w:t>）与业务沟通反馈分析结论，探讨后续方案的执行。再针对原因解决问题，制定优化策略。</w:t>
      </w:r>
    </w:p>
    <w:p w14:paraId="69254D7A" w14:textId="77777777" w:rsidR="002A1F89" w:rsidRPr="002A1F89" w:rsidRDefault="002A1F89" w:rsidP="009E55CF">
      <w:pPr>
        <w:widowControl/>
        <w:shd w:val="clear" w:color="auto" w:fill="FFFFFF"/>
        <w:spacing w:line="240" w:lineRule="auto"/>
        <w:jc w:val="left"/>
        <w:rPr>
          <w:rFonts w:ascii="Arial" w:hAnsi="Arial" w:cs="Arial"/>
          <w:color w:val="191919"/>
          <w:kern w:val="0"/>
          <w:szCs w:val="24"/>
        </w:rPr>
      </w:pPr>
    </w:p>
    <w:p w14:paraId="7699F7E1" w14:textId="77777777" w:rsidR="009E55CF" w:rsidRPr="009E55CF" w:rsidRDefault="009E55CF" w:rsidP="009E55CF">
      <w:pPr>
        <w:widowControl/>
        <w:shd w:val="clear" w:color="auto" w:fill="FFFFFF"/>
        <w:spacing w:line="240" w:lineRule="auto"/>
        <w:jc w:val="left"/>
        <w:rPr>
          <w:rFonts w:ascii="Arial" w:hAnsi="Arial" w:cs="Arial"/>
          <w:color w:val="191919"/>
          <w:kern w:val="0"/>
          <w:szCs w:val="24"/>
        </w:rPr>
      </w:pPr>
      <w:r w:rsidRPr="009E55CF">
        <w:rPr>
          <w:rFonts w:ascii="Arial" w:hAnsi="Arial" w:cs="Arial"/>
          <w:b/>
          <w:bCs/>
          <w:color w:val="191919"/>
          <w:kern w:val="0"/>
          <w:szCs w:val="24"/>
          <w:bdr w:val="none" w:sz="0" w:space="0" w:color="auto" w:frame="1"/>
        </w:rPr>
        <w:t xml:space="preserve">1. </w:t>
      </w:r>
      <w:r w:rsidRPr="009E55CF">
        <w:rPr>
          <w:rFonts w:ascii="Arial" w:hAnsi="Arial" w:cs="Arial"/>
          <w:b/>
          <w:bCs/>
          <w:color w:val="191919"/>
          <w:kern w:val="0"/>
          <w:szCs w:val="24"/>
          <w:bdr w:val="none" w:sz="0" w:space="0" w:color="auto" w:frame="1"/>
        </w:rPr>
        <w:t>两层模型</w:t>
      </w:r>
    </w:p>
    <w:p w14:paraId="0BC77438" w14:textId="77777777" w:rsidR="009E55CF" w:rsidRPr="009E55CF" w:rsidRDefault="009E55CF" w:rsidP="009E55CF">
      <w:pPr>
        <w:widowControl/>
        <w:shd w:val="clear" w:color="auto" w:fill="FFFFFF"/>
        <w:spacing w:line="240" w:lineRule="auto"/>
        <w:jc w:val="left"/>
        <w:rPr>
          <w:rFonts w:ascii="Arial" w:hAnsi="Arial" w:cs="Arial"/>
          <w:color w:val="191919"/>
          <w:kern w:val="0"/>
          <w:szCs w:val="24"/>
        </w:rPr>
      </w:pPr>
      <w:r w:rsidRPr="009E55CF">
        <w:rPr>
          <w:rFonts w:ascii="Arial" w:hAnsi="Arial" w:cs="Arial"/>
          <w:color w:val="191919"/>
          <w:kern w:val="0"/>
          <w:szCs w:val="24"/>
          <w:bdr w:val="none" w:sz="0" w:space="0" w:color="auto" w:frame="1"/>
        </w:rPr>
        <w:t>从用户画像、渠道、产品、行为环节等角度细分，明确到底是哪里的次日留存率下降了</w:t>
      </w:r>
    </w:p>
    <w:p w14:paraId="7DC23705" w14:textId="77777777" w:rsidR="009E55CF" w:rsidRPr="009E55CF" w:rsidRDefault="009E55CF" w:rsidP="009E55CF">
      <w:pPr>
        <w:widowControl/>
        <w:shd w:val="clear" w:color="auto" w:fill="FFFFFF"/>
        <w:spacing w:line="240" w:lineRule="auto"/>
        <w:jc w:val="left"/>
        <w:rPr>
          <w:rFonts w:ascii="Arial" w:hAnsi="Arial" w:cs="Arial"/>
          <w:color w:val="191919"/>
          <w:kern w:val="0"/>
          <w:szCs w:val="24"/>
        </w:rPr>
      </w:pPr>
      <w:r w:rsidRPr="009E55CF">
        <w:rPr>
          <w:rFonts w:ascii="Arial" w:hAnsi="Arial" w:cs="Arial"/>
          <w:b/>
          <w:bCs/>
          <w:color w:val="191919"/>
          <w:kern w:val="0"/>
          <w:szCs w:val="24"/>
          <w:bdr w:val="none" w:sz="0" w:space="0" w:color="auto" w:frame="1"/>
        </w:rPr>
        <w:t xml:space="preserve">2. </w:t>
      </w:r>
      <w:r w:rsidRPr="009E55CF">
        <w:rPr>
          <w:rFonts w:ascii="Arial" w:hAnsi="Arial" w:cs="Arial"/>
          <w:b/>
          <w:bCs/>
          <w:color w:val="191919"/>
          <w:kern w:val="0"/>
          <w:szCs w:val="24"/>
          <w:bdr w:val="none" w:sz="0" w:space="0" w:color="auto" w:frame="1"/>
        </w:rPr>
        <w:t>指标拆解</w:t>
      </w:r>
    </w:p>
    <w:p w14:paraId="1EC5C13D" w14:textId="77777777" w:rsidR="009E55CF" w:rsidRPr="009E55CF" w:rsidRDefault="009E55CF" w:rsidP="009E55CF">
      <w:pPr>
        <w:widowControl/>
        <w:shd w:val="clear" w:color="auto" w:fill="FFFFFF"/>
        <w:spacing w:line="240" w:lineRule="auto"/>
        <w:jc w:val="left"/>
        <w:rPr>
          <w:rFonts w:ascii="Arial" w:hAnsi="Arial" w:cs="Arial"/>
          <w:color w:val="191919"/>
          <w:kern w:val="0"/>
          <w:szCs w:val="24"/>
        </w:rPr>
      </w:pPr>
      <w:r w:rsidRPr="009E55CF">
        <w:rPr>
          <w:rFonts w:ascii="Arial" w:hAnsi="Arial" w:cs="Arial"/>
          <w:color w:val="191919"/>
          <w:kern w:val="0"/>
          <w:szCs w:val="24"/>
          <w:bdr w:val="none" w:sz="0" w:space="0" w:color="auto" w:frame="1"/>
        </w:rPr>
        <w:t>次日留存率</w:t>
      </w:r>
      <w:r w:rsidRPr="009E55CF">
        <w:rPr>
          <w:rFonts w:ascii="Arial" w:hAnsi="Arial" w:cs="Arial"/>
          <w:color w:val="191919"/>
          <w:kern w:val="0"/>
          <w:szCs w:val="24"/>
          <w:bdr w:val="none" w:sz="0" w:space="0" w:color="auto" w:frame="1"/>
        </w:rPr>
        <w:t xml:space="preserve"> = Σ </w:t>
      </w:r>
      <w:r w:rsidRPr="009E55CF">
        <w:rPr>
          <w:rFonts w:ascii="Arial" w:hAnsi="Arial" w:cs="Arial"/>
          <w:color w:val="191919"/>
          <w:kern w:val="0"/>
          <w:szCs w:val="24"/>
          <w:bdr w:val="none" w:sz="0" w:space="0" w:color="auto" w:frame="1"/>
        </w:rPr>
        <w:t>次日留存数</w:t>
      </w:r>
      <w:r w:rsidRPr="009E55CF">
        <w:rPr>
          <w:rFonts w:ascii="Arial" w:hAnsi="Arial" w:cs="Arial"/>
          <w:color w:val="191919"/>
          <w:kern w:val="0"/>
          <w:szCs w:val="24"/>
          <w:bdr w:val="none" w:sz="0" w:space="0" w:color="auto" w:frame="1"/>
        </w:rPr>
        <w:t xml:space="preserve"> / </w:t>
      </w:r>
      <w:r w:rsidRPr="009E55CF">
        <w:rPr>
          <w:rFonts w:ascii="Arial" w:hAnsi="Arial" w:cs="Arial"/>
          <w:color w:val="191919"/>
          <w:kern w:val="0"/>
          <w:szCs w:val="24"/>
          <w:bdr w:val="none" w:sz="0" w:space="0" w:color="auto" w:frame="1"/>
        </w:rPr>
        <w:t>今日</w:t>
      </w:r>
      <w:proofErr w:type="gramStart"/>
      <w:r w:rsidRPr="009E55CF">
        <w:rPr>
          <w:rFonts w:ascii="Arial" w:hAnsi="Arial" w:cs="Arial"/>
          <w:color w:val="191919"/>
          <w:kern w:val="0"/>
          <w:szCs w:val="24"/>
          <w:bdr w:val="none" w:sz="0" w:space="0" w:color="auto" w:frame="1"/>
        </w:rPr>
        <w:t>获客人</w:t>
      </w:r>
      <w:proofErr w:type="gramEnd"/>
      <w:r w:rsidRPr="009E55CF">
        <w:rPr>
          <w:rFonts w:ascii="Arial" w:hAnsi="Arial" w:cs="Arial"/>
          <w:color w:val="191919"/>
          <w:kern w:val="0"/>
          <w:szCs w:val="24"/>
          <w:bdr w:val="none" w:sz="0" w:space="0" w:color="auto" w:frame="1"/>
        </w:rPr>
        <w:t>数</w:t>
      </w:r>
    </w:p>
    <w:p w14:paraId="239315E8" w14:textId="77777777" w:rsidR="009E55CF" w:rsidRPr="009E55CF" w:rsidRDefault="009E55CF" w:rsidP="009E55CF">
      <w:pPr>
        <w:widowControl/>
        <w:shd w:val="clear" w:color="auto" w:fill="FFFFFF"/>
        <w:spacing w:line="240" w:lineRule="auto"/>
        <w:jc w:val="left"/>
        <w:rPr>
          <w:rFonts w:ascii="Arial" w:hAnsi="Arial" w:cs="Arial"/>
          <w:color w:val="191919"/>
          <w:kern w:val="0"/>
          <w:szCs w:val="24"/>
        </w:rPr>
      </w:pPr>
      <w:r w:rsidRPr="009E55CF">
        <w:rPr>
          <w:rFonts w:ascii="Arial" w:hAnsi="Arial" w:cs="Arial"/>
          <w:b/>
          <w:bCs/>
          <w:color w:val="191919"/>
          <w:kern w:val="0"/>
          <w:szCs w:val="24"/>
          <w:bdr w:val="none" w:sz="0" w:space="0" w:color="auto" w:frame="1"/>
        </w:rPr>
        <w:t xml:space="preserve">3. </w:t>
      </w:r>
      <w:r w:rsidRPr="009E55CF">
        <w:rPr>
          <w:rFonts w:ascii="Arial" w:hAnsi="Arial" w:cs="Arial"/>
          <w:b/>
          <w:bCs/>
          <w:color w:val="191919"/>
          <w:kern w:val="0"/>
          <w:szCs w:val="24"/>
          <w:bdr w:val="none" w:sz="0" w:space="0" w:color="auto" w:frame="1"/>
        </w:rPr>
        <w:t>原因分析</w:t>
      </w:r>
    </w:p>
    <w:p w14:paraId="5CBC2977" w14:textId="77777777" w:rsidR="009E55CF" w:rsidRPr="009E55CF" w:rsidRDefault="009E55CF" w:rsidP="009E55CF">
      <w:pPr>
        <w:widowControl/>
        <w:shd w:val="clear" w:color="auto" w:fill="FFFFFF"/>
        <w:spacing w:line="240" w:lineRule="auto"/>
        <w:jc w:val="left"/>
        <w:rPr>
          <w:rFonts w:ascii="Arial" w:hAnsi="Arial" w:cs="Arial"/>
          <w:color w:val="191919"/>
          <w:kern w:val="0"/>
          <w:szCs w:val="24"/>
        </w:rPr>
      </w:pPr>
      <w:r w:rsidRPr="009E55CF">
        <w:rPr>
          <w:rFonts w:ascii="Arial" w:hAnsi="Arial" w:cs="Arial"/>
          <w:b/>
          <w:bCs/>
          <w:color w:val="191919"/>
          <w:kern w:val="0"/>
          <w:szCs w:val="24"/>
          <w:bdr w:val="none" w:sz="0" w:space="0" w:color="auto" w:frame="1"/>
        </w:rPr>
        <w:t>内部：</w:t>
      </w:r>
    </w:p>
    <w:p w14:paraId="398F9F4F" w14:textId="77777777" w:rsidR="009E55CF" w:rsidRPr="009E55CF" w:rsidRDefault="009E55CF" w:rsidP="009E55CF">
      <w:pPr>
        <w:widowControl/>
        <w:numPr>
          <w:ilvl w:val="0"/>
          <w:numId w:val="11"/>
        </w:numPr>
        <w:shd w:val="clear" w:color="auto" w:fill="FFFFFF"/>
        <w:spacing w:line="240" w:lineRule="auto"/>
        <w:jc w:val="left"/>
        <w:rPr>
          <w:rFonts w:ascii="Arial" w:hAnsi="Arial" w:cs="Arial"/>
          <w:color w:val="191919"/>
          <w:kern w:val="0"/>
          <w:szCs w:val="24"/>
        </w:rPr>
      </w:pPr>
      <w:r w:rsidRPr="009E55CF">
        <w:rPr>
          <w:rFonts w:ascii="Arial" w:hAnsi="Arial" w:cs="Arial"/>
          <w:color w:val="191919"/>
          <w:kern w:val="0"/>
          <w:szCs w:val="24"/>
        </w:rPr>
        <w:t>运营活动</w:t>
      </w:r>
    </w:p>
    <w:p w14:paraId="55DF74D0" w14:textId="77777777" w:rsidR="009E55CF" w:rsidRPr="009E55CF" w:rsidRDefault="009E55CF" w:rsidP="009E55CF">
      <w:pPr>
        <w:widowControl/>
        <w:numPr>
          <w:ilvl w:val="0"/>
          <w:numId w:val="11"/>
        </w:numPr>
        <w:shd w:val="clear" w:color="auto" w:fill="FFFFFF"/>
        <w:spacing w:line="240" w:lineRule="auto"/>
        <w:jc w:val="left"/>
        <w:rPr>
          <w:rFonts w:ascii="Arial" w:hAnsi="Arial" w:cs="Arial"/>
          <w:color w:val="191919"/>
          <w:kern w:val="0"/>
          <w:szCs w:val="24"/>
        </w:rPr>
      </w:pPr>
      <w:r w:rsidRPr="009E55CF">
        <w:rPr>
          <w:rFonts w:ascii="Arial" w:hAnsi="Arial" w:cs="Arial"/>
          <w:color w:val="191919"/>
          <w:kern w:val="0"/>
          <w:szCs w:val="24"/>
        </w:rPr>
        <w:t>产品变动</w:t>
      </w:r>
    </w:p>
    <w:p w14:paraId="7891249A" w14:textId="77777777" w:rsidR="009E55CF" w:rsidRPr="009E55CF" w:rsidRDefault="009E55CF" w:rsidP="009E55CF">
      <w:pPr>
        <w:widowControl/>
        <w:numPr>
          <w:ilvl w:val="0"/>
          <w:numId w:val="11"/>
        </w:numPr>
        <w:shd w:val="clear" w:color="auto" w:fill="FFFFFF"/>
        <w:spacing w:line="240" w:lineRule="auto"/>
        <w:jc w:val="left"/>
        <w:rPr>
          <w:rFonts w:ascii="Arial" w:hAnsi="Arial" w:cs="Arial"/>
          <w:color w:val="191919"/>
          <w:kern w:val="0"/>
          <w:szCs w:val="24"/>
        </w:rPr>
      </w:pPr>
      <w:r w:rsidRPr="009E55CF">
        <w:rPr>
          <w:rFonts w:ascii="Arial" w:hAnsi="Arial" w:cs="Arial"/>
          <w:color w:val="191919"/>
          <w:kern w:val="0"/>
          <w:szCs w:val="24"/>
        </w:rPr>
        <w:t>技术故障</w:t>
      </w:r>
    </w:p>
    <w:p w14:paraId="73362E5D" w14:textId="77777777" w:rsidR="009E55CF" w:rsidRPr="009E55CF" w:rsidRDefault="009E55CF" w:rsidP="009E55CF">
      <w:pPr>
        <w:widowControl/>
        <w:numPr>
          <w:ilvl w:val="0"/>
          <w:numId w:val="11"/>
        </w:numPr>
        <w:shd w:val="clear" w:color="auto" w:fill="FFFFFF"/>
        <w:spacing w:line="240" w:lineRule="auto"/>
        <w:jc w:val="left"/>
        <w:rPr>
          <w:rFonts w:ascii="Arial" w:hAnsi="Arial" w:cs="Arial"/>
          <w:color w:val="191919"/>
          <w:kern w:val="0"/>
          <w:szCs w:val="24"/>
        </w:rPr>
      </w:pPr>
      <w:r w:rsidRPr="009E55CF">
        <w:rPr>
          <w:rFonts w:ascii="Arial" w:hAnsi="Arial" w:cs="Arial"/>
          <w:color w:val="191919"/>
          <w:kern w:val="0"/>
          <w:szCs w:val="24"/>
        </w:rPr>
        <w:t>设计漏洞（如产生可以</w:t>
      </w:r>
      <w:proofErr w:type="gramStart"/>
      <w:r w:rsidRPr="009E55CF">
        <w:rPr>
          <w:rFonts w:ascii="Arial" w:hAnsi="Arial" w:cs="Arial"/>
          <w:color w:val="191919"/>
          <w:kern w:val="0"/>
          <w:szCs w:val="24"/>
        </w:rPr>
        <w:t>撸</w:t>
      </w:r>
      <w:proofErr w:type="gramEnd"/>
      <w:r w:rsidRPr="009E55CF">
        <w:rPr>
          <w:rFonts w:ascii="Arial" w:hAnsi="Arial" w:cs="Arial"/>
          <w:color w:val="191919"/>
          <w:kern w:val="0"/>
          <w:szCs w:val="24"/>
        </w:rPr>
        <w:t>羊毛的设计）</w:t>
      </w:r>
    </w:p>
    <w:p w14:paraId="009DA0E6" w14:textId="77777777" w:rsidR="009E55CF" w:rsidRPr="009E55CF" w:rsidRDefault="009E55CF" w:rsidP="009E55CF">
      <w:pPr>
        <w:widowControl/>
        <w:shd w:val="clear" w:color="auto" w:fill="FFFFFF"/>
        <w:spacing w:line="240" w:lineRule="auto"/>
        <w:jc w:val="left"/>
        <w:rPr>
          <w:rFonts w:ascii="Arial" w:hAnsi="Arial" w:cs="Arial"/>
          <w:color w:val="191919"/>
          <w:kern w:val="0"/>
          <w:szCs w:val="24"/>
        </w:rPr>
      </w:pPr>
      <w:r w:rsidRPr="009E55CF">
        <w:rPr>
          <w:rFonts w:ascii="Arial" w:hAnsi="Arial" w:cs="Arial"/>
          <w:b/>
          <w:bCs/>
          <w:color w:val="191919"/>
          <w:kern w:val="0"/>
          <w:szCs w:val="24"/>
          <w:bdr w:val="none" w:sz="0" w:space="0" w:color="auto" w:frame="1"/>
        </w:rPr>
        <w:t>外部：</w:t>
      </w:r>
    </w:p>
    <w:p w14:paraId="3A323574" w14:textId="77777777" w:rsidR="009E55CF" w:rsidRPr="009E55CF" w:rsidRDefault="009E55CF" w:rsidP="009E55CF">
      <w:pPr>
        <w:widowControl/>
        <w:numPr>
          <w:ilvl w:val="0"/>
          <w:numId w:val="12"/>
        </w:numPr>
        <w:shd w:val="clear" w:color="auto" w:fill="FFFFFF"/>
        <w:spacing w:line="240" w:lineRule="auto"/>
        <w:jc w:val="left"/>
        <w:rPr>
          <w:rFonts w:ascii="Arial" w:hAnsi="Arial" w:cs="Arial"/>
          <w:color w:val="191919"/>
          <w:kern w:val="0"/>
          <w:szCs w:val="24"/>
        </w:rPr>
      </w:pPr>
      <w:r w:rsidRPr="009E55CF">
        <w:rPr>
          <w:rFonts w:ascii="Arial" w:hAnsi="Arial" w:cs="Arial"/>
          <w:color w:val="191919"/>
          <w:kern w:val="0"/>
          <w:szCs w:val="24"/>
        </w:rPr>
        <w:t>竞品</w:t>
      </w:r>
    </w:p>
    <w:p w14:paraId="333968D4" w14:textId="77777777" w:rsidR="009E55CF" w:rsidRPr="009E55CF" w:rsidRDefault="009E55CF" w:rsidP="009E55CF">
      <w:pPr>
        <w:widowControl/>
        <w:numPr>
          <w:ilvl w:val="0"/>
          <w:numId w:val="12"/>
        </w:numPr>
        <w:shd w:val="clear" w:color="auto" w:fill="FFFFFF"/>
        <w:spacing w:line="240" w:lineRule="auto"/>
        <w:jc w:val="left"/>
        <w:rPr>
          <w:rFonts w:ascii="Arial" w:hAnsi="Arial" w:cs="Arial"/>
          <w:color w:val="191919"/>
          <w:kern w:val="0"/>
          <w:szCs w:val="24"/>
        </w:rPr>
      </w:pPr>
      <w:r w:rsidRPr="009E55CF">
        <w:rPr>
          <w:rFonts w:ascii="Arial" w:hAnsi="Arial" w:cs="Arial"/>
          <w:color w:val="191919"/>
          <w:kern w:val="0"/>
          <w:szCs w:val="24"/>
        </w:rPr>
        <w:t>用户偏好</w:t>
      </w:r>
    </w:p>
    <w:p w14:paraId="3C77491C" w14:textId="77777777" w:rsidR="009E55CF" w:rsidRPr="009E55CF" w:rsidRDefault="009E55CF" w:rsidP="009E55CF">
      <w:pPr>
        <w:widowControl/>
        <w:numPr>
          <w:ilvl w:val="0"/>
          <w:numId w:val="12"/>
        </w:numPr>
        <w:shd w:val="clear" w:color="auto" w:fill="FFFFFF"/>
        <w:spacing w:line="240" w:lineRule="auto"/>
        <w:jc w:val="left"/>
        <w:rPr>
          <w:rFonts w:ascii="Arial" w:hAnsi="Arial" w:cs="Arial"/>
          <w:color w:val="191919"/>
          <w:kern w:val="0"/>
          <w:szCs w:val="24"/>
        </w:rPr>
      </w:pPr>
      <w:r w:rsidRPr="009E55CF">
        <w:rPr>
          <w:rFonts w:ascii="Arial" w:hAnsi="Arial" w:cs="Arial"/>
          <w:color w:val="191919"/>
          <w:kern w:val="0"/>
          <w:szCs w:val="24"/>
        </w:rPr>
        <w:t>节假日</w:t>
      </w:r>
    </w:p>
    <w:p w14:paraId="473C8493" w14:textId="77777777" w:rsidR="009E55CF" w:rsidRPr="009E55CF" w:rsidRDefault="009E55CF" w:rsidP="009E55CF">
      <w:pPr>
        <w:widowControl/>
        <w:numPr>
          <w:ilvl w:val="0"/>
          <w:numId w:val="12"/>
        </w:numPr>
        <w:shd w:val="clear" w:color="auto" w:fill="FFFFFF"/>
        <w:spacing w:line="240" w:lineRule="auto"/>
        <w:jc w:val="left"/>
        <w:rPr>
          <w:rFonts w:ascii="Arial" w:hAnsi="Arial" w:cs="Arial"/>
          <w:color w:val="191919"/>
          <w:kern w:val="0"/>
          <w:szCs w:val="24"/>
        </w:rPr>
      </w:pPr>
      <w:r w:rsidRPr="009E55CF">
        <w:rPr>
          <w:rFonts w:ascii="Arial" w:hAnsi="Arial" w:cs="Arial"/>
          <w:color w:val="191919"/>
          <w:kern w:val="0"/>
          <w:szCs w:val="24"/>
        </w:rPr>
        <w:t>社会事件（如产生舆论）</w:t>
      </w:r>
    </w:p>
    <w:p w14:paraId="3A05F561" w14:textId="77777777" w:rsidR="009E55CF" w:rsidRPr="009E55CF" w:rsidRDefault="009E55CF" w:rsidP="009E2B9D">
      <w:pPr>
        <w:pStyle w:val="3"/>
        <w:rPr>
          <w:szCs w:val="24"/>
        </w:rPr>
      </w:pPr>
      <w:r w:rsidRPr="009E55CF">
        <w:rPr>
          <w:bdr w:val="none" w:sz="0" w:space="0" w:color="auto" w:frame="1"/>
        </w:rPr>
        <w:t>处理需求时的一般思路是什么</w:t>
      </w:r>
    </w:p>
    <w:p w14:paraId="11A36714" w14:textId="77777777" w:rsidR="009E55CF" w:rsidRPr="009E55CF" w:rsidRDefault="009E55CF" w:rsidP="009E55CF">
      <w:pPr>
        <w:widowControl/>
        <w:shd w:val="clear" w:color="auto" w:fill="FFFFFF"/>
        <w:spacing w:line="240" w:lineRule="auto"/>
        <w:jc w:val="left"/>
        <w:rPr>
          <w:rFonts w:ascii="Arial" w:hAnsi="Arial" w:cs="Arial"/>
          <w:color w:val="191919"/>
          <w:kern w:val="0"/>
          <w:szCs w:val="24"/>
        </w:rPr>
      </w:pPr>
      <w:r w:rsidRPr="009E55CF">
        <w:rPr>
          <w:rFonts w:ascii="Arial" w:hAnsi="Arial" w:cs="Arial"/>
          <w:color w:val="191919"/>
          <w:kern w:val="0"/>
          <w:szCs w:val="24"/>
          <w:bdr w:val="none" w:sz="0" w:space="0" w:color="auto" w:frame="1"/>
        </w:rPr>
        <w:t>（需要举例）</w:t>
      </w:r>
    </w:p>
    <w:p w14:paraId="44B61FC4" w14:textId="77777777" w:rsidR="009E55CF" w:rsidRPr="009E55CF" w:rsidRDefault="009E55CF" w:rsidP="009E55CF">
      <w:pPr>
        <w:widowControl/>
        <w:numPr>
          <w:ilvl w:val="0"/>
          <w:numId w:val="13"/>
        </w:numPr>
        <w:shd w:val="clear" w:color="auto" w:fill="FFFFFF"/>
        <w:spacing w:line="240" w:lineRule="auto"/>
        <w:jc w:val="left"/>
        <w:rPr>
          <w:rFonts w:ascii="Arial" w:hAnsi="Arial" w:cs="Arial"/>
          <w:color w:val="191919"/>
          <w:kern w:val="0"/>
          <w:szCs w:val="24"/>
        </w:rPr>
      </w:pPr>
      <w:r w:rsidRPr="009E55CF">
        <w:rPr>
          <w:rFonts w:ascii="Arial" w:hAnsi="Arial" w:cs="Arial"/>
          <w:color w:val="191919"/>
          <w:kern w:val="0"/>
          <w:szCs w:val="24"/>
        </w:rPr>
        <w:t>明确需求，需求方的目的是什么</w:t>
      </w:r>
    </w:p>
    <w:p w14:paraId="19ED7035" w14:textId="77777777" w:rsidR="009E55CF" w:rsidRPr="009E55CF" w:rsidRDefault="009E55CF" w:rsidP="009E55CF">
      <w:pPr>
        <w:widowControl/>
        <w:numPr>
          <w:ilvl w:val="0"/>
          <w:numId w:val="13"/>
        </w:numPr>
        <w:shd w:val="clear" w:color="auto" w:fill="FFFFFF"/>
        <w:spacing w:line="240" w:lineRule="auto"/>
        <w:jc w:val="left"/>
        <w:rPr>
          <w:rFonts w:ascii="Arial" w:hAnsi="Arial" w:cs="Arial"/>
          <w:color w:val="191919"/>
          <w:kern w:val="0"/>
          <w:szCs w:val="24"/>
        </w:rPr>
      </w:pPr>
      <w:r w:rsidRPr="009E55CF">
        <w:rPr>
          <w:rFonts w:ascii="Arial" w:hAnsi="Arial" w:cs="Arial"/>
          <w:color w:val="191919"/>
          <w:kern w:val="0"/>
          <w:szCs w:val="24"/>
        </w:rPr>
        <w:t>拆解任务</w:t>
      </w:r>
    </w:p>
    <w:p w14:paraId="44F6581A" w14:textId="77777777" w:rsidR="009E55CF" w:rsidRPr="009E55CF" w:rsidRDefault="009E55CF" w:rsidP="009E55CF">
      <w:pPr>
        <w:widowControl/>
        <w:numPr>
          <w:ilvl w:val="0"/>
          <w:numId w:val="13"/>
        </w:numPr>
        <w:shd w:val="clear" w:color="auto" w:fill="FFFFFF"/>
        <w:spacing w:line="240" w:lineRule="auto"/>
        <w:jc w:val="left"/>
        <w:rPr>
          <w:rFonts w:ascii="Arial" w:hAnsi="Arial" w:cs="Arial"/>
          <w:color w:val="191919"/>
          <w:kern w:val="0"/>
          <w:szCs w:val="24"/>
        </w:rPr>
      </w:pPr>
      <w:r w:rsidRPr="009E55CF">
        <w:rPr>
          <w:rFonts w:ascii="Arial" w:hAnsi="Arial" w:cs="Arial"/>
          <w:color w:val="191919"/>
          <w:kern w:val="0"/>
          <w:szCs w:val="24"/>
        </w:rPr>
        <w:t>制定可执行方案</w:t>
      </w:r>
    </w:p>
    <w:p w14:paraId="399EB5C9" w14:textId="77777777" w:rsidR="009E55CF" w:rsidRPr="009E55CF" w:rsidRDefault="009E55CF" w:rsidP="009E55CF">
      <w:pPr>
        <w:widowControl/>
        <w:numPr>
          <w:ilvl w:val="0"/>
          <w:numId w:val="13"/>
        </w:numPr>
        <w:shd w:val="clear" w:color="auto" w:fill="FFFFFF"/>
        <w:spacing w:line="240" w:lineRule="auto"/>
        <w:jc w:val="left"/>
        <w:rPr>
          <w:rFonts w:ascii="Arial" w:hAnsi="Arial" w:cs="Arial"/>
          <w:color w:val="191919"/>
          <w:kern w:val="0"/>
          <w:szCs w:val="24"/>
        </w:rPr>
      </w:pPr>
      <w:r w:rsidRPr="009E55CF">
        <w:rPr>
          <w:rFonts w:ascii="Arial" w:hAnsi="Arial" w:cs="Arial"/>
          <w:color w:val="191919"/>
          <w:kern w:val="0"/>
          <w:szCs w:val="24"/>
        </w:rPr>
        <w:t>推进</w:t>
      </w:r>
    </w:p>
    <w:p w14:paraId="18B0BFC8" w14:textId="77777777" w:rsidR="009E55CF" w:rsidRPr="009E55CF" w:rsidRDefault="009E55CF" w:rsidP="009E55CF">
      <w:pPr>
        <w:widowControl/>
        <w:numPr>
          <w:ilvl w:val="0"/>
          <w:numId w:val="13"/>
        </w:numPr>
        <w:shd w:val="clear" w:color="auto" w:fill="FFFFFF"/>
        <w:spacing w:line="240" w:lineRule="auto"/>
        <w:jc w:val="left"/>
        <w:rPr>
          <w:rFonts w:ascii="Arial" w:hAnsi="Arial" w:cs="Arial"/>
          <w:color w:val="191919"/>
          <w:kern w:val="0"/>
          <w:szCs w:val="24"/>
        </w:rPr>
      </w:pPr>
      <w:r w:rsidRPr="009E55CF">
        <w:rPr>
          <w:rFonts w:ascii="Arial" w:hAnsi="Arial" w:cs="Arial"/>
          <w:color w:val="191919"/>
          <w:kern w:val="0"/>
          <w:szCs w:val="24"/>
        </w:rPr>
        <w:t>验收</w:t>
      </w:r>
    </w:p>
    <w:p w14:paraId="44EAE0D8" w14:textId="77777777" w:rsidR="00943BFB" w:rsidRDefault="00943BFB" w:rsidP="00943BFB"/>
    <w:p w14:paraId="6482FC87" w14:textId="77777777" w:rsidR="00CE71CB" w:rsidRDefault="00CE71CB" w:rsidP="00CE71CB"/>
    <w:p w14:paraId="3F4912EA" w14:textId="77777777" w:rsidR="009E55CF" w:rsidRPr="00C777BB" w:rsidRDefault="009E55CF" w:rsidP="00943BFB"/>
    <w:p w14:paraId="6F533106" w14:textId="5FF8BCC9" w:rsidR="00923D88" w:rsidRPr="009702DE" w:rsidRDefault="00214C67" w:rsidP="00243685">
      <w:pPr>
        <w:pStyle w:val="1"/>
      </w:pPr>
      <w:r>
        <w:rPr>
          <w:rFonts w:hint="eastAsia"/>
        </w:rPr>
        <w:lastRenderedPageBreak/>
        <w:t>机器学习</w:t>
      </w:r>
    </w:p>
    <w:p w14:paraId="4EAE2B24" w14:textId="13A1508B" w:rsidR="003D5A64" w:rsidRDefault="003D5A64" w:rsidP="00DB3798">
      <w:pPr>
        <w:pStyle w:val="2"/>
      </w:pPr>
      <w:r>
        <w:t>特征工程怎么做的，选择了哪些特征作为预测变量？为什么用</w:t>
      </w:r>
      <w:r>
        <w:t>RFM</w:t>
      </w:r>
      <w:r>
        <w:t>模型来构建特征变量？</w:t>
      </w:r>
    </w:p>
    <w:p w14:paraId="1E0F912F" w14:textId="77777777" w:rsidR="00DB3798" w:rsidRDefault="00DB3798" w:rsidP="00DB3798">
      <w:pPr>
        <w:pStyle w:val="ad"/>
        <w:ind w:firstLine="480"/>
        <w:rPr>
          <w:shd w:val="clear" w:color="auto" w:fill="FFFFFF"/>
        </w:rPr>
      </w:pPr>
      <w:r w:rsidRPr="00C27EF0">
        <w:rPr>
          <w:rFonts w:hint="eastAsia"/>
          <w:shd w:val="clear" w:color="auto" w:fill="FFFFFF"/>
        </w:rPr>
        <w:t>是指用一系列工程化的方式从原始数据中筛选出更好的数据特征，以提升模型的训练效果。</w:t>
      </w:r>
    </w:p>
    <w:p w14:paraId="564178F6" w14:textId="77777777" w:rsidR="00DB3798" w:rsidRDefault="00DB3798" w:rsidP="00DB3798">
      <w:pPr>
        <w:pStyle w:val="ad"/>
        <w:ind w:firstLine="480"/>
        <w:rPr>
          <w:shd w:val="clear" w:color="auto" w:fill="FFFFFF"/>
        </w:rPr>
      </w:pPr>
      <w:r>
        <w:rPr>
          <w:rFonts w:hint="eastAsia"/>
          <w:shd w:val="clear" w:color="auto" w:fill="FFFFFF"/>
        </w:rPr>
        <w:t>包括：</w:t>
      </w:r>
      <w:r w:rsidRPr="009658A3">
        <w:rPr>
          <w:rFonts w:hint="eastAsia"/>
          <w:shd w:val="clear" w:color="auto" w:fill="FFFFFF"/>
        </w:rPr>
        <w:t>数据预处理、特征选择、</w:t>
      </w:r>
      <w:proofErr w:type="gramStart"/>
      <w:r w:rsidRPr="009658A3">
        <w:rPr>
          <w:rFonts w:hint="eastAsia"/>
          <w:shd w:val="clear" w:color="auto" w:fill="FFFFFF"/>
        </w:rPr>
        <w:t>降维等</w:t>
      </w:r>
      <w:proofErr w:type="gramEnd"/>
      <w:r w:rsidRPr="009658A3">
        <w:rPr>
          <w:rFonts w:hint="eastAsia"/>
          <w:shd w:val="clear" w:color="auto" w:fill="FFFFFF"/>
        </w:rPr>
        <w:t>环节</w:t>
      </w:r>
      <w:r>
        <w:rPr>
          <w:rFonts w:hint="eastAsia"/>
          <w:shd w:val="clear" w:color="auto" w:fill="FFFFFF"/>
        </w:rPr>
        <w:t>，也可以说是特征构建、特征提取、特征选择。</w:t>
      </w:r>
    </w:p>
    <w:p w14:paraId="28CA5ABF" w14:textId="77777777" w:rsidR="00DB3798" w:rsidRDefault="00DB3798" w:rsidP="00DB3798">
      <w:pPr>
        <w:pStyle w:val="ad"/>
        <w:ind w:firstLine="480"/>
        <w:rPr>
          <w:shd w:val="clear" w:color="auto" w:fill="FFFFFF"/>
        </w:rPr>
      </w:pPr>
      <w:r>
        <w:rPr>
          <w:rFonts w:hint="eastAsia"/>
          <w:shd w:val="clear" w:color="auto" w:fill="FFFFFF"/>
        </w:rPr>
        <w:t>特征选择：</w:t>
      </w:r>
    </w:p>
    <w:p w14:paraId="76082202" w14:textId="77777777" w:rsidR="00DB3798" w:rsidRDefault="00DB3798" w:rsidP="00DB3798">
      <w:pPr>
        <w:pStyle w:val="ad"/>
        <w:ind w:firstLine="480"/>
        <w:rPr>
          <w:shd w:val="clear" w:color="auto" w:fill="FFFFFF"/>
        </w:rPr>
      </w:pPr>
      <w:r>
        <w:rPr>
          <w:rFonts w:hint="eastAsia"/>
          <w:shd w:val="clear" w:color="auto" w:fill="FFFFFF"/>
        </w:rPr>
        <w:t>过滤式：计算特征与目标列的相关系数、通过卡方检验计算每列与目标列的相关性，缺点未考虑特征间相关性</w:t>
      </w:r>
    </w:p>
    <w:p w14:paraId="310D91A7" w14:textId="77777777" w:rsidR="00DB3798" w:rsidRDefault="00DB3798" w:rsidP="00DB3798">
      <w:pPr>
        <w:pStyle w:val="ad"/>
        <w:ind w:firstLine="480"/>
      </w:pPr>
      <w:r>
        <w:rPr>
          <w:rFonts w:hint="eastAsia"/>
          <w:shd w:val="clear" w:color="auto" w:fill="FFFFFF"/>
        </w:rPr>
        <w:t>包裹式：通过随机森林对特征重要性进行分析与排序、</w:t>
      </w:r>
      <w:r>
        <w:rPr>
          <w:rFonts w:hint="eastAsia"/>
          <w:shd w:val="clear" w:color="auto" w:fill="FFFFFF"/>
        </w:rPr>
        <w:t>logistics</w:t>
      </w:r>
      <w:r>
        <w:rPr>
          <w:rFonts w:hint="eastAsia"/>
          <w:shd w:val="clear" w:color="auto" w:fill="FFFFFF"/>
        </w:rPr>
        <w:t>回归</w:t>
      </w:r>
    </w:p>
    <w:p w14:paraId="21859E1D" w14:textId="77777777" w:rsidR="00DB3798" w:rsidRPr="00DB3798" w:rsidRDefault="00DB3798" w:rsidP="00DB3798"/>
    <w:p w14:paraId="4450929E" w14:textId="35946F8A" w:rsidR="00DB3798" w:rsidRDefault="003D5A64" w:rsidP="003D5A64">
      <w:pPr>
        <w:pStyle w:val="ab"/>
        <w:rPr>
          <w:rFonts w:hint="eastAsia"/>
        </w:rPr>
      </w:pPr>
      <w:r>
        <w:t xml:space="preserve">特征工程包括：特征构建-&gt;特征提取-&gt;特征选择。 选择特征：用户行为特征、用户消费特征、用户画像特征 </w:t>
      </w:r>
    </w:p>
    <w:p w14:paraId="6FED68C7" w14:textId="77777777" w:rsidR="00DB3798" w:rsidRDefault="003D5A64" w:rsidP="00DB3798">
      <w:pPr>
        <w:pStyle w:val="2"/>
      </w:pPr>
      <w:r>
        <w:t>为什么</w:t>
      </w:r>
      <w:r>
        <w:t>RFM</w:t>
      </w:r>
      <w:r>
        <w:t>模型：</w:t>
      </w:r>
    </w:p>
    <w:p w14:paraId="2CCBEE92" w14:textId="1EEFF391" w:rsidR="00921BA6" w:rsidRPr="00921BA6" w:rsidRDefault="003D5A64" w:rsidP="003D5A64">
      <w:pPr>
        <w:pStyle w:val="ab"/>
        <w:rPr>
          <w:rFonts w:hint="eastAsia"/>
        </w:rPr>
      </w:pPr>
      <w:r>
        <w:t>因为我们没有太多的用户行为数据，能用的数据比较有限。但是有一定的成交数据。只要有成交数据，就能进行RFM的分析。其次，模型的分层可解释性强。其他很多算法模型、机器学习模型，往往通过聚类进行用户的分层，对于业务来讲，不是很好解释。但RFM模型是非常好理解的。</w:t>
      </w:r>
    </w:p>
    <w:p w14:paraId="2E542870" w14:textId="73C8D6E8" w:rsidR="003D5A64" w:rsidRDefault="003D5A64" w:rsidP="006B04C3">
      <w:pPr>
        <w:pStyle w:val="2"/>
      </w:pPr>
      <w:r>
        <w:t>有关机器学习</w:t>
      </w:r>
      <w:r>
        <w:t xml:space="preserve">random forest </w:t>
      </w:r>
      <w:r>
        <w:t>和</w:t>
      </w:r>
      <w:proofErr w:type="spellStart"/>
      <w:r>
        <w:t>xgboost</w:t>
      </w:r>
      <w:proofErr w:type="spellEnd"/>
      <w:r>
        <w:t>的区别？</w:t>
      </w:r>
    </w:p>
    <w:p w14:paraId="4A83FBB2" w14:textId="77777777" w:rsidR="00043595" w:rsidRDefault="00043595" w:rsidP="00043595">
      <w:r>
        <w:rPr>
          <w:rFonts w:hint="eastAsia"/>
        </w:rPr>
        <w:t>Id3</w:t>
      </w:r>
      <w:r>
        <w:rPr>
          <w:rFonts w:hint="eastAsia"/>
        </w:rPr>
        <w:t>，</w:t>
      </w:r>
      <w:r>
        <w:rPr>
          <w:rFonts w:hint="eastAsia"/>
        </w:rPr>
        <w:t>C4.5,CART</w:t>
      </w:r>
      <w:r>
        <w:rPr>
          <w:rFonts w:hint="eastAsia"/>
        </w:rPr>
        <w:t>、随机森林</w:t>
      </w:r>
    </w:p>
    <w:p w14:paraId="445BBD4C" w14:textId="77777777" w:rsidR="00043595" w:rsidRDefault="00043595" w:rsidP="00043595">
      <w:r>
        <w:rPr>
          <w:rFonts w:hint="eastAsia"/>
        </w:rPr>
        <w:t>C4.5</w:t>
      </w:r>
      <w:r>
        <w:rPr>
          <w:rFonts w:hint="eastAsia"/>
        </w:rPr>
        <w:t>信息增益比，悲观剪枝，可处理连续型</w:t>
      </w:r>
    </w:p>
    <w:p w14:paraId="0E79DA17" w14:textId="77777777" w:rsidR="00043595" w:rsidRDefault="00043595" w:rsidP="00043595">
      <w:r>
        <w:rPr>
          <w:rFonts w:hint="eastAsia"/>
        </w:rPr>
        <w:t>Cart</w:t>
      </w:r>
      <w:r>
        <w:rPr>
          <w:rFonts w:hint="eastAsia"/>
        </w:rPr>
        <w:t>基尼系数，代价复杂度剪纸，可回归，可处理连续性</w:t>
      </w:r>
    </w:p>
    <w:p w14:paraId="6E68B1D2" w14:textId="73B050C9" w:rsidR="00043595" w:rsidRPr="00043595" w:rsidRDefault="00043595" w:rsidP="00043595">
      <w:r>
        <w:rPr>
          <w:rFonts w:hint="eastAsia"/>
        </w:rPr>
        <w:t>随机森林，</w:t>
      </w:r>
      <w:proofErr w:type="spellStart"/>
      <w:r>
        <w:rPr>
          <w:rFonts w:hint="eastAsia"/>
        </w:rPr>
        <w:t>baging</w:t>
      </w:r>
      <w:proofErr w:type="spellEnd"/>
      <w:r>
        <w:rPr>
          <w:rFonts w:hint="eastAsia"/>
        </w:rPr>
        <w:t>和</w:t>
      </w:r>
      <w:r>
        <w:rPr>
          <w:rFonts w:hint="eastAsia"/>
        </w:rPr>
        <w:t>boosting</w:t>
      </w:r>
      <w:r>
        <w:rPr>
          <w:rFonts w:hint="eastAsia"/>
        </w:rPr>
        <w:t>方法多次生成树投票决定，一般是以</w:t>
      </w:r>
      <w:r>
        <w:rPr>
          <w:rFonts w:hint="eastAsia"/>
        </w:rPr>
        <w:t>cart</w:t>
      </w:r>
      <w:r>
        <w:rPr>
          <w:rFonts w:hint="eastAsia"/>
        </w:rPr>
        <w:t>为</w:t>
      </w:r>
      <w:proofErr w:type="gramStart"/>
      <w:r>
        <w:rPr>
          <w:rFonts w:hint="eastAsia"/>
        </w:rPr>
        <w:t>基学习器</w:t>
      </w:r>
      <w:proofErr w:type="gramEnd"/>
    </w:p>
    <w:p w14:paraId="6DA00D87" w14:textId="77777777" w:rsidR="003D5A64" w:rsidRDefault="003D5A64" w:rsidP="003D5A64">
      <w:pPr>
        <w:pStyle w:val="ab"/>
        <w:rPr>
          <w:rFonts w:hint="eastAsia"/>
        </w:rPr>
      </w:pPr>
      <w:r>
        <w:t>答案：RF：采用Bootstrap的</w:t>
      </w:r>
      <w:proofErr w:type="gramStart"/>
      <w:r>
        <w:t>随机有</w:t>
      </w:r>
      <w:proofErr w:type="gramEnd"/>
      <w:r>
        <w:t>放回的抽样，抽样出N</w:t>
      </w:r>
      <w:proofErr w:type="gramStart"/>
      <w:r>
        <w:t>份数据</w:t>
      </w:r>
      <w:proofErr w:type="gramEnd"/>
      <w:r>
        <w:t>集，训练出N</w:t>
      </w:r>
      <w:proofErr w:type="gramStart"/>
      <w:r>
        <w:t>个</w:t>
      </w:r>
      <w:proofErr w:type="gramEnd"/>
      <w:r>
        <w:t>决策树。然后根据N</w:t>
      </w:r>
      <w:proofErr w:type="gramStart"/>
      <w:r>
        <w:t>个</w:t>
      </w:r>
      <w:proofErr w:type="gramEnd"/>
      <w:r>
        <w:t xml:space="preserve">决策树输出的结果决定最终结果。 </w:t>
      </w:r>
      <w:proofErr w:type="spellStart"/>
      <w:r>
        <w:t>xgboost</w:t>
      </w:r>
      <w:proofErr w:type="spellEnd"/>
      <w:r>
        <w:t>：通过boosting的思想，由一堆cart树，将每棵树的预测值加在一起就得到了最后的预测值。 RF属于集成学习Bagging，而XGB属于集成学习Boosting。 RF是通过减少模型方差提高性能；XGB是通过减少模型偏差提高性能。 对于最终的输出结果而言，RF采用多数投票等；而XGB则是将所有结果累加起来，或者加权累加起来。</w:t>
      </w:r>
    </w:p>
    <w:p w14:paraId="197EC625" w14:textId="13D2ED1D" w:rsidR="003D5A64" w:rsidRDefault="003D5A64" w:rsidP="003D5A64">
      <w:pPr>
        <w:pStyle w:val="ab"/>
        <w:rPr>
          <w:rFonts w:hint="eastAsia"/>
        </w:rPr>
      </w:pPr>
      <w:r>
        <w:lastRenderedPageBreak/>
        <w:t>采用多数投票等；而</w:t>
      </w:r>
      <w:proofErr w:type="spellStart"/>
      <w:r>
        <w:t>xgboost</w:t>
      </w:r>
      <w:proofErr w:type="spellEnd"/>
      <w:r>
        <w:t>则是将所有结果累加起来，或者加权累加起来。</w:t>
      </w:r>
    </w:p>
    <w:p w14:paraId="2F8439E2" w14:textId="77777777" w:rsidR="003D5A64" w:rsidRDefault="003D5A64" w:rsidP="003D5A64">
      <w:pPr>
        <w:pStyle w:val="ab"/>
        <w:rPr>
          <w:rFonts w:hint="eastAsia"/>
        </w:rPr>
      </w:pPr>
      <w:r>
        <w:t>4、随机森林对异常值不敏感；</w:t>
      </w:r>
      <w:proofErr w:type="spellStart"/>
      <w:r>
        <w:t>xgboost</w:t>
      </w:r>
      <w:proofErr w:type="spellEnd"/>
      <w:r>
        <w:t xml:space="preserve">对异常值非常敏感。 </w:t>
      </w:r>
    </w:p>
    <w:p w14:paraId="7EAD4EAB" w14:textId="77777777" w:rsidR="003D5A64" w:rsidRDefault="003D5A64" w:rsidP="003D5A64">
      <w:pPr>
        <w:pStyle w:val="ab"/>
        <w:rPr>
          <w:rFonts w:hint="eastAsia"/>
        </w:rPr>
      </w:pPr>
      <w:r>
        <w:t>5、随机森林对训练集一视同仁；</w:t>
      </w:r>
      <w:proofErr w:type="spellStart"/>
      <w:r>
        <w:t>xgboost</w:t>
      </w:r>
      <w:proofErr w:type="spellEnd"/>
      <w:r>
        <w:t>是</w:t>
      </w:r>
      <w:proofErr w:type="gramStart"/>
      <w:r>
        <w:t>基于权</w:t>
      </w:r>
      <w:proofErr w:type="gramEnd"/>
      <w:r>
        <w:t>值的弱分类器的集成。 答案解析 这道题主要是考察</w:t>
      </w:r>
      <w:proofErr w:type="spellStart"/>
      <w:r>
        <w:t>xgboost</w:t>
      </w:r>
      <w:proofErr w:type="spellEnd"/>
      <w:r>
        <w:t>和随机森林的区别，只要能大致描述几个本质上的区别即可</w:t>
      </w:r>
    </w:p>
    <w:p w14:paraId="59AFDF78" w14:textId="77777777" w:rsidR="003D5A64" w:rsidRDefault="003D5A64" w:rsidP="003D5A64">
      <w:pPr>
        <w:pStyle w:val="ab"/>
        <w:rPr>
          <w:rFonts w:hint="eastAsia"/>
        </w:rPr>
      </w:pPr>
      <w:r>
        <w:t>7.L1、L2的原理？两者区别？</w:t>
      </w:r>
    </w:p>
    <w:p w14:paraId="4B1CE76B" w14:textId="77777777" w:rsidR="003D5A64" w:rsidRDefault="003D5A64" w:rsidP="003D5A64">
      <w:pPr>
        <w:pStyle w:val="ab"/>
        <w:rPr>
          <w:rFonts w:hint="eastAsia"/>
        </w:rPr>
      </w:pPr>
      <w:r>
        <w:t xml:space="preserve">答案：原理： L1正则是基于L1范数和项，即参数的绝对值和参数的积项；L2正则是基于L2范数，即在目标函数后面加上参数的平方和与参数的积项。 区别： </w:t>
      </w:r>
    </w:p>
    <w:p w14:paraId="2EE6D222" w14:textId="77777777" w:rsidR="003D5A64" w:rsidRDefault="003D5A64" w:rsidP="003D5A64">
      <w:pPr>
        <w:pStyle w:val="ab"/>
        <w:rPr>
          <w:rFonts w:hint="eastAsia"/>
        </w:rPr>
      </w:pPr>
      <w:r>
        <w:t xml:space="preserve">1.鲁棒性：L1对异常点不敏感，L2对异常点有放大效果。 </w:t>
      </w:r>
    </w:p>
    <w:p w14:paraId="68182928" w14:textId="77777777" w:rsidR="003D5A64" w:rsidRDefault="003D5A64" w:rsidP="003D5A64">
      <w:pPr>
        <w:pStyle w:val="ab"/>
        <w:rPr>
          <w:rFonts w:hint="eastAsia"/>
        </w:rPr>
      </w:pPr>
      <w:r>
        <w:t>2.稳定性：对于新数据的调整，L1变动很大，L2整体变动不大。</w:t>
      </w:r>
    </w:p>
    <w:p w14:paraId="70581D0E" w14:textId="77777777" w:rsidR="003D5A64" w:rsidRDefault="003D5A64" w:rsidP="003D5A64">
      <w:pPr>
        <w:pStyle w:val="ab"/>
        <w:rPr>
          <w:rFonts w:hint="eastAsia"/>
        </w:rPr>
      </w:pPr>
      <w:r>
        <w:t>9.假设检验的原理和步骤？</w:t>
      </w:r>
    </w:p>
    <w:p w14:paraId="7F5F90FA" w14:textId="77777777" w:rsidR="003D5A64" w:rsidRDefault="003D5A64" w:rsidP="003D5A64">
      <w:pPr>
        <w:pStyle w:val="ab"/>
        <w:rPr>
          <w:rFonts w:hint="eastAsia"/>
        </w:rPr>
      </w:pPr>
      <w:r>
        <w:t>答案：假设检验的原理： 小概率事件原理，小概率事件在一次实验中基本是不可能发生的，而一旦发生就有充分的理由拒绝原假设。去证明假设是错误的，从而反证假设的另一面很可能是正确的，运用的是反证法。 假设检验的步骤： 确定原假设和备择假设 确定适当的检验统计量，并计算其数值。选择哪个统计量作为检验统计量需要考虑一些因素， 最后看这个数据是落在接受域还是拒绝域，如果落在接受域则接受原假设，如果落在拒绝域则接受备择假设 。</w:t>
      </w:r>
    </w:p>
    <w:p w14:paraId="1049C06F" w14:textId="77777777" w:rsidR="003D5A64" w:rsidRDefault="003D5A64" w:rsidP="003D5A64">
      <w:pPr>
        <w:pStyle w:val="ab"/>
        <w:rPr>
          <w:rFonts w:hint="eastAsia"/>
        </w:rPr>
      </w:pPr>
      <w:r>
        <w:t>10.你对PCA了解吗？</w:t>
      </w:r>
    </w:p>
    <w:p w14:paraId="78680E4E" w14:textId="77777777" w:rsidR="003D5A64" w:rsidRDefault="003D5A64" w:rsidP="003D5A64">
      <w:pPr>
        <w:pStyle w:val="ab"/>
        <w:rPr>
          <w:rFonts w:hint="eastAsia"/>
        </w:rPr>
      </w:pPr>
      <w:r>
        <w:t>答案：在统计学中，主成分分析(PCA)是一种简化数据集的技术。它是一个线性变换。这个变换把数据变换到一个新的坐标系统中，使得任何数据投影的第一大方差在第一个坐标(称为第一主成分)上，第二大方差在第二个坐标(第二主成分)上，依次类推。主成分分析经常用减少数据集的维数，同时保持数据集的对方差贡献最大的特征。这是通过</w:t>
      </w:r>
      <w:proofErr w:type="gramStart"/>
      <w:r>
        <w:t>保留低</w:t>
      </w:r>
      <w:proofErr w:type="gramEnd"/>
      <w:r>
        <w:t>阶主成分，忽略高阶主成分做到的。这样低阶成分往往能够保留</w:t>
      </w:r>
      <w:proofErr w:type="gramStart"/>
      <w:r>
        <w:t>住数据</w:t>
      </w:r>
      <w:proofErr w:type="gramEnd"/>
      <w:r>
        <w:t>的最重要方面。但是，这也不是一定的，要视具体应用而定。 PCA的算法步骤如下: 设有m条n维数据。</w:t>
      </w:r>
    </w:p>
    <w:p w14:paraId="4AF9B814" w14:textId="77777777" w:rsidR="003D5A64" w:rsidRDefault="003D5A64" w:rsidP="003D5A64">
      <w:pPr>
        <w:pStyle w:val="ab"/>
        <w:rPr>
          <w:rFonts w:hint="eastAsia"/>
        </w:rPr>
      </w:pPr>
      <w:r>
        <w:t>1、将</w:t>
      </w:r>
      <w:proofErr w:type="gramStart"/>
      <w:r>
        <w:t>原始数据按列组成</w:t>
      </w:r>
      <w:proofErr w:type="gramEnd"/>
      <w:r>
        <w:t xml:space="preserve">n行m列矩阵X </w:t>
      </w:r>
    </w:p>
    <w:p w14:paraId="6917A6EA" w14:textId="77777777" w:rsidR="003D5A64" w:rsidRDefault="003D5A64" w:rsidP="003D5A64">
      <w:pPr>
        <w:pStyle w:val="ab"/>
        <w:rPr>
          <w:rFonts w:hint="eastAsia"/>
        </w:rPr>
      </w:pPr>
      <w:r>
        <w:t xml:space="preserve">2、将X的每一行(代表属性字段)零均值化，即减去这一行的均值 </w:t>
      </w:r>
    </w:p>
    <w:p w14:paraId="4B6B3C12" w14:textId="77777777" w:rsidR="003D5A64" w:rsidRDefault="003D5A64" w:rsidP="003D5A64">
      <w:pPr>
        <w:pStyle w:val="ab"/>
        <w:rPr>
          <w:rFonts w:hint="eastAsia"/>
        </w:rPr>
      </w:pPr>
      <w:r>
        <w:t xml:space="preserve">3、求出协方差矩阵 </w:t>
      </w:r>
    </w:p>
    <w:p w14:paraId="6BEC48F1" w14:textId="77777777" w:rsidR="003D5A64" w:rsidRDefault="003D5A64" w:rsidP="003D5A64">
      <w:pPr>
        <w:pStyle w:val="ab"/>
        <w:rPr>
          <w:rFonts w:hint="eastAsia"/>
        </w:rPr>
      </w:pPr>
      <w:r>
        <w:t xml:space="preserve">4、求出协方差矩阵的特征值及对应的特征向量 </w:t>
      </w:r>
    </w:p>
    <w:p w14:paraId="62B72D8D" w14:textId="77777777" w:rsidR="003D5A64" w:rsidRDefault="003D5A64" w:rsidP="003D5A64">
      <w:pPr>
        <w:pStyle w:val="ab"/>
        <w:rPr>
          <w:rFonts w:hint="eastAsia"/>
        </w:rPr>
      </w:pPr>
      <w:r>
        <w:lastRenderedPageBreak/>
        <w:t>5、将特征向量按对应特征值大小从上到下按行排列成矩阵，取前k行组成矩阵P Y=PX即为降维到k</w:t>
      </w:r>
      <w:proofErr w:type="gramStart"/>
      <w:r>
        <w:t>维后的</w:t>
      </w:r>
      <w:proofErr w:type="gramEnd"/>
      <w:r>
        <w:t xml:space="preserve">数据 </w:t>
      </w:r>
    </w:p>
    <w:p w14:paraId="034FB327" w14:textId="77777777" w:rsidR="00214C67" w:rsidRDefault="00214C67" w:rsidP="00214C67">
      <w:r>
        <w:rPr>
          <w:rFonts w:hint="eastAsia"/>
        </w:rPr>
        <w:t>不一致：多个数据库对比</w:t>
      </w:r>
    </w:p>
    <w:p w14:paraId="239884A2" w14:textId="77777777" w:rsidR="00214C67" w:rsidRDefault="00214C67" w:rsidP="00214C67">
      <w:r>
        <w:rPr>
          <w:rFonts w:hint="eastAsia"/>
        </w:rPr>
        <w:t>重复：删除</w:t>
      </w:r>
    </w:p>
    <w:p w14:paraId="2D250DCD" w14:textId="77777777" w:rsidR="00214C67" w:rsidRDefault="00214C67" w:rsidP="00214C67">
      <w:r>
        <w:rPr>
          <w:rFonts w:hint="eastAsia"/>
        </w:rPr>
        <w:t>不完整：删除或填充插值、热卡、</w:t>
      </w:r>
      <w:r>
        <w:rPr>
          <w:rFonts w:hint="eastAsia"/>
        </w:rPr>
        <w:t>k</w:t>
      </w:r>
      <w:r>
        <w:rPr>
          <w:rFonts w:hint="eastAsia"/>
        </w:rPr>
        <w:t>近邻、回归</w:t>
      </w:r>
    </w:p>
    <w:p w14:paraId="018F3EE1" w14:textId="77777777" w:rsidR="00214C67" w:rsidRDefault="00214C67" w:rsidP="00214C67">
      <w:r>
        <w:rPr>
          <w:rFonts w:hint="eastAsia"/>
        </w:rPr>
        <w:t>含噪声：</w:t>
      </w:r>
    </w:p>
    <w:p w14:paraId="6F6BE333" w14:textId="77777777" w:rsidR="00214C67" w:rsidRDefault="00214C67" w:rsidP="00214C67">
      <w:r>
        <w:rPr>
          <w:rFonts w:hint="eastAsia"/>
        </w:rPr>
        <w:t>1</w:t>
      </w:r>
      <w:r>
        <w:rPr>
          <w:rFonts w:hint="eastAsia"/>
        </w:rPr>
        <w:t>）通过一定的算法识别出离群点。一般是使用该数据标准差的多少</w:t>
      </w:r>
      <w:proofErr w:type="gramStart"/>
      <w:r>
        <w:rPr>
          <w:rFonts w:hint="eastAsia"/>
        </w:rPr>
        <w:t>倍</w:t>
      </w:r>
      <w:proofErr w:type="gramEnd"/>
      <w:r>
        <w:rPr>
          <w:rFonts w:hint="eastAsia"/>
        </w:rPr>
        <w:t>来判断。比如正太分布中，正负标准差</w:t>
      </w:r>
      <w:r>
        <w:rPr>
          <w:rFonts w:hint="eastAsia"/>
        </w:rPr>
        <w:t>3</w:t>
      </w:r>
      <w:r>
        <w:rPr>
          <w:rFonts w:hint="eastAsia"/>
        </w:rPr>
        <w:t>倍以上的概率是</w:t>
      </w:r>
      <w:r>
        <w:rPr>
          <w:rFonts w:hint="eastAsia"/>
        </w:rPr>
        <w:t>99.7%</w:t>
      </w:r>
      <w:r>
        <w:rPr>
          <w:rFonts w:hint="eastAsia"/>
        </w:rPr>
        <w:t>，可以将其认定为可疑离群点。</w:t>
      </w:r>
    </w:p>
    <w:p w14:paraId="18F814D7" w14:textId="77777777" w:rsidR="00214C67" w:rsidRDefault="00214C67" w:rsidP="00214C67">
      <w:r>
        <w:rPr>
          <w:rFonts w:hint="eastAsia"/>
        </w:rPr>
        <w:t>2</w:t>
      </w:r>
      <w:r>
        <w:rPr>
          <w:rFonts w:hint="eastAsia"/>
        </w:rPr>
        <w:t>）人工判断离群点是属于错误数据导致的，还是正常的离群点。</w:t>
      </w:r>
    </w:p>
    <w:p w14:paraId="00443E1F" w14:textId="77777777" w:rsidR="00214C67" w:rsidRDefault="00214C67" w:rsidP="00214C67">
      <w:r>
        <w:rPr>
          <w:rFonts w:hint="eastAsia"/>
        </w:rPr>
        <w:t>3</w:t>
      </w:r>
      <w:r>
        <w:rPr>
          <w:rFonts w:hint="eastAsia"/>
        </w:rPr>
        <w:t>）对离群点进行处理。一般来说，错误的离群点需要更正或者删除。正常的离群点则需要另外建模进行分析。</w:t>
      </w:r>
    </w:p>
    <w:p w14:paraId="550FDFB6" w14:textId="77777777" w:rsidR="00214C67" w:rsidRPr="00FA70ED" w:rsidRDefault="00214C67" w:rsidP="00214C67">
      <w:r>
        <w:rPr>
          <w:rFonts w:hint="eastAsia"/>
        </w:rPr>
        <w:t>纬度高：降维</w:t>
      </w:r>
    </w:p>
    <w:p w14:paraId="080B8A2F" w14:textId="5B9CE60B" w:rsidR="003D5A64" w:rsidRDefault="00F26AC4" w:rsidP="00F26AC4">
      <w:pPr>
        <w:pStyle w:val="2"/>
      </w:pPr>
      <w:r>
        <w:rPr>
          <w:rFonts w:hint="eastAsia"/>
        </w:rPr>
        <w:t>模型评价指标</w:t>
      </w:r>
    </w:p>
    <w:p w14:paraId="6455D607" w14:textId="77777777" w:rsidR="00F26AC4" w:rsidRDefault="00F26AC4" w:rsidP="00F26AC4">
      <w:pPr>
        <w:pStyle w:val="ab"/>
        <w:rPr>
          <w:rFonts w:hint="eastAsia"/>
        </w:rPr>
      </w:pPr>
      <w:r>
        <w:rPr>
          <w:rFonts w:hint="eastAsia"/>
        </w:rPr>
        <w:t xml:space="preserve">分类指标： </w:t>
      </w:r>
    </w:p>
    <w:p w14:paraId="4C00BC82" w14:textId="77777777" w:rsidR="00F26AC4" w:rsidRDefault="00F26AC4" w:rsidP="00F26AC4">
      <w:pPr>
        <w:pStyle w:val="ab"/>
        <w:rPr>
          <w:rFonts w:hint="eastAsia"/>
        </w:rPr>
      </w:pPr>
      <w:r>
        <w:rPr>
          <w:rFonts w:hint="eastAsia"/>
        </w:rPr>
        <w:t xml:space="preserve">Accuracy：准确率=分类正确样本数/总样本数 </w:t>
      </w:r>
    </w:p>
    <w:p w14:paraId="534CABA1" w14:textId="77777777" w:rsidR="00F26AC4" w:rsidRDefault="00F26AC4" w:rsidP="00F26AC4">
      <w:pPr>
        <w:pStyle w:val="ab"/>
        <w:rPr>
          <w:rFonts w:hint="eastAsia"/>
        </w:rPr>
      </w:pPr>
      <w:r>
        <w:rPr>
          <w:rFonts w:hint="eastAsia"/>
        </w:rPr>
        <w:t xml:space="preserve">Precision：精确率=正确预测的正例数 /预测正例总数 </w:t>
      </w:r>
    </w:p>
    <w:p w14:paraId="3F61289D" w14:textId="77777777" w:rsidR="00F26AC4" w:rsidRDefault="00F26AC4" w:rsidP="00F26AC4">
      <w:pPr>
        <w:pStyle w:val="ab"/>
        <w:rPr>
          <w:rFonts w:hint="eastAsia"/>
        </w:rPr>
      </w:pPr>
      <w:r>
        <w:rPr>
          <w:rFonts w:hint="eastAsia"/>
        </w:rPr>
        <w:t xml:space="preserve">Recall：召回率=正确预测的正例数 /实际正例总数 </w:t>
      </w:r>
    </w:p>
    <w:p w14:paraId="0D5FE2CF" w14:textId="77777777" w:rsidR="00F26AC4" w:rsidRDefault="00F26AC4" w:rsidP="00F26AC4">
      <w:pPr>
        <w:pStyle w:val="ab"/>
        <w:rPr>
          <w:rFonts w:hint="eastAsia"/>
        </w:rPr>
      </w:pPr>
      <w:r>
        <w:rPr>
          <w:rFonts w:hint="eastAsia"/>
        </w:rPr>
        <w:t xml:space="preserve">F1 score：F1分数=Precision与Recall的调和，既考虑查准也考虑查全 </w:t>
      </w:r>
    </w:p>
    <w:p w14:paraId="5FE8439A" w14:textId="5F804B85" w:rsidR="00F26AC4" w:rsidRDefault="00F26AC4" w:rsidP="00F26AC4">
      <w:pPr>
        <w:pStyle w:val="ab"/>
        <w:rPr>
          <w:rFonts w:hint="eastAsia"/>
        </w:rPr>
      </w:pPr>
      <w:r>
        <w:rPr>
          <w:rFonts w:hint="eastAsia"/>
        </w:rPr>
        <w:t xml:space="preserve">AUC：横坐标为FPR，纵坐标为TPR的曲线(AUC曲线)下面积 </w:t>
      </w:r>
    </w:p>
    <w:p w14:paraId="6C76678C" w14:textId="77777777" w:rsidR="00F26AC4" w:rsidRDefault="00F26AC4" w:rsidP="00F26AC4">
      <w:pPr>
        <w:pStyle w:val="ab"/>
        <w:rPr>
          <w:rFonts w:hint="eastAsia"/>
        </w:rPr>
      </w:pPr>
      <w:r>
        <w:rPr>
          <w:rFonts w:hint="eastAsia"/>
        </w:rPr>
        <w:t xml:space="preserve">回归指标： </w:t>
      </w:r>
    </w:p>
    <w:p w14:paraId="156F68B0" w14:textId="77777777" w:rsidR="00F26AC4" w:rsidRDefault="00F26AC4" w:rsidP="00F26AC4">
      <w:pPr>
        <w:pStyle w:val="ab"/>
        <w:rPr>
          <w:rFonts w:hint="eastAsia"/>
        </w:rPr>
      </w:pPr>
      <w:r>
        <w:rPr>
          <w:rFonts w:hint="eastAsia"/>
        </w:rPr>
        <w:t xml:space="preserve">SSE：残差平方和 MSE：均方误差 RMSE：均方根误差 R方：拟合优度 MAE：平均绝对误差 </w:t>
      </w:r>
    </w:p>
    <w:p w14:paraId="786E4CB1" w14:textId="6E0FE11B" w:rsidR="00F26AC4" w:rsidRDefault="00F26AC4" w:rsidP="00F26AC4">
      <w:pPr>
        <w:pStyle w:val="ab"/>
        <w:rPr>
          <w:rFonts w:hint="eastAsia"/>
        </w:rPr>
      </w:pPr>
      <w:r>
        <w:rPr>
          <w:rFonts w:hint="eastAsia"/>
        </w:rPr>
        <w:t>聚类指标： 轮廓系数 手肘法确定聚类数</w:t>
      </w:r>
    </w:p>
    <w:p w14:paraId="3567DA27" w14:textId="4365FC6E" w:rsidR="003D5A64" w:rsidRDefault="00C776C5" w:rsidP="00D9052E">
      <w:pPr>
        <w:pStyle w:val="1"/>
      </w:pPr>
      <w:r>
        <w:rPr>
          <w:rFonts w:hint="eastAsia"/>
        </w:rPr>
        <w:t>简历项目部分</w:t>
      </w:r>
    </w:p>
    <w:p w14:paraId="532457F5" w14:textId="77777777" w:rsidR="00C776C5" w:rsidRDefault="00C776C5" w:rsidP="00C776C5">
      <w:r>
        <w:rPr>
          <w:rFonts w:hint="eastAsia"/>
        </w:rPr>
        <w:t xml:space="preserve">1. </w:t>
      </w:r>
      <w:r>
        <w:rPr>
          <w:rFonts w:hint="eastAsia"/>
        </w:rPr>
        <w:t>业务理解与分析：</w:t>
      </w:r>
      <w:r>
        <w:rPr>
          <w:rFonts w:hint="eastAsia"/>
        </w:rPr>
        <w:t xml:space="preserve"> </w:t>
      </w:r>
      <w:r>
        <w:rPr>
          <w:rFonts w:hint="eastAsia"/>
        </w:rPr>
        <w:t>你在</w:t>
      </w:r>
      <w:proofErr w:type="gramStart"/>
      <w:r>
        <w:rPr>
          <w:rFonts w:hint="eastAsia"/>
        </w:rPr>
        <w:t>百联全渠道</w:t>
      </w:r>
      <w:proofErr w:type="gramEnd"/>
      <w:r>
        <w:rPr>
          <w:rFonts w:hint="eastAsia"/>
        </w:rPr>
        <w:t>电子商务有限公司的工作经验中提到参与了会员画像和消费行为分析，还使用了</w:t>
      </w:r>
      <w:r>
        <w:rPr>
          <w:rFonts w:hint="eastAsia"/>
        </w:rPr>
        <w:t>RFM</w:t>
      </w:r>
      <w:r>
        <w:rPr>
          <w:rFonts w:hint="eastAsia"/>
        </w:rPr>
        <w:t>和生命周期模型。请具体谈谈你在这些项目中的贡献和如何使用这些分析帮助业务决策？</w:t>
      </w:r>
    </w:p>
    <w:p w14:paraId="0DE81790" w14:textId="77777777" w:rsidR="002B78BE" w:rsidRDefault="002B78BE" w:rsidP="00C776C5"/>
    <w:p w14:paraId="344F2F97" w14:textId="09E5958F" w:rsidR="00C776C5" w:rsidRDefault="00C776C5" w:rsidP="00C776C5">
      <w:r>
        <w:rPr>
          <w:rFonts w:hint="eastAsia"/>
        </w:rPr>
        <w:lastRenderedPageBreak/>
        <w:t>贡献：</w:t>
      </w:r>
      <w:r>
        <w:rPr>
          <w:rFonts w:hint="eastAsia"/>
        </w:rPr>
        <w:t>1</w:t>
      </w:r>
      <w:r>
        <w:rPr>
          <w:rFonts w:hint="eastAsia"/>
        </w:rPr>
        <w:t>、数据预处理，将会员信息和订单信息关联，搭建分析用的会员订单信息表，计算标签如</w:t>
      </w:r>
      <w:r>
        <w:rPr>
          <w:rFonts w:hint="eastAsia"/>
        </w:rPr>
        <w:t xml:space="preserve">RFM </w:t>
      </w:r>
      <w:r w:rsidR="00480AC9">
        <w:rPr>
          <w:rFonts w:hint="eastAsia"/>
        </w:rPr>
        <w:t>、</w:t>
      </w:r>
      <w:r>
        <w:rPr>
          <w:rFonts w:hint="eastAsia"/>
        </w:rPr>
        <w:t>生命周期</w:t>
      </w:r>
      <w:r w:rsidR="0022772C">
        <w:rPr>
          <w:rFonts w:hint="eastAsia"/>
        </w:rPr>
        <w:t>、</w:t>
      </w:r>
      <w:r>
        <w:rPr>
          <w:rFonts w:hint="eastAsia"/>
        </w:rPr>
        <w:t>新客老客</w:t>
      </w:r>
      <w:r>
        <w:rPr>
          <w:rFonts w:hint="eastAsia"/>
        </w:rPr>
        <w:t xml:space="preserve"> </w:t>
      </w:r>
      <w:r>
        <w:rPr>
          <w:rFonts w:hint="eastAsia"/>
        </w:rPr>
        <w:t>黄牛标签</w:t>
      </w:r>
      <w:r>
        <w:rPr>
          <w:rFonts w:hint="eastAsia"/>
        </w:rPr>
        <w:t xml:space="preserve"> </w:t>
      </w:r>
    </w:p>
    <w:p w14:paraId="5CE188AC" w14:textId="77777777" w:rsidR="00C776C5" w:rsidRDefault="00C776C5" w:rsidP="00C776C5">
      <w:r>
        <w:rPr>
          <w:rFonts w:hint="eastAsia"/>
        </w:rPr>
        <w:tab/>
      </w:r>
      <w:r>
        <w:rPr>
          <w:rFonts w:hint="eastAsia"/>
        </w:rPr>
        <w:tab/>
        <w:t>2</w:t>
      </w:r>
      <w:r>
        <w:rPr>
          <w:rFonts w:hint="eastAsia"/>
        </w:rPr>
        <w:t>、分层分析，新</w:t>
      </w:r>
      <w:proofErr w:type="gramStart"/>
      <w:r>
        <w:rPr>
          <w:rFonts w:hint="eastAsia"/>
        </w:rPr>
        <w:t>客喜欢</w:t>
      </w:r>
      <w:proofErr w:type="gramEnd"/>
      <w:r>
        <w:rPr>
          <w:rFonts w:hint="eastAsia"/>
        </w:rPr>
        <w:t>买热度高的商品，热度高的商品；</w:t>
      </w:r>
      <w:proofErr w:type="spellStart"/>
      <w:r>
        <w:rPr>
          <w:rFonts w:hint="eastAsia"/>
        </w:rPr>
        <w:t>rfm</w:t>
      </w:r>
      <w:proofErr w:type="spellEnd"/>
      <w:r>
        <w:rPr>
          <w:rFonts w:hint="eastAsia"/>
        </w:rPr>
        <w:t>分层熟客买阿迪耐克，新客买食品</w:t>
      </w:r>
    </w:p>
    <w:p w14:paraId="53452000" w14:textId="77777777" w:rsidR="00C776C5" w:rsidRDefault="00C776C5" w:rsidP="00C776C5">
      <w:r>
        <w:rPr>
          <w:rFonts w:hint="eastAsia"/>
        </w:rPr>
        <w:tab/>
      </w:r>
      <w:r>
        <w:rPr>
          <w:rFonts w:hint="eastAsia"/>
        </w:rPr>
        <w:tab/>
        <w:t>3</w:t>
      </w:r>
      <w:r>
        <w:rPr>
          <w:rFonts w:hint="eastAsia"/>
        </w:rPr>
        <w:t>、黄金珠宝类</w:t>
      </w:r>
      <w:proofErr w:type="gramStart"/>
      <w:r>
        <w:rPr>
          <w:rFonts w:hint="eastAsia"/>
        </w:rPr>
        <w:t>获客比例</w:t>
      </w:r>
      <w:proofErr w:type="gramEnd"/>
      <w:r>
        <w:rPr>
          <w:rFonts w:hint="eastAsia"/>
        </w:rPr>
        <w:t>高</w:t>
      </w:r>
    </w:p>
    <w:p w14:paraId="1DE980F6" w14:textId="77777777" w:rsidR="00C776C5" w:rsidRDefault="00C776C5" w:rsidP="00C776C5">
      <w:r>
        <w:rPr>
          <w:rFonts w:hint="eastAsia"/>
        </w:rPr>
        <w:tab/>
      </w:r>
      <w:r>
        <w:rPr>
          <w:rFonts w:hint="eastAsia"/>
        </w:rPr>
        <w:tab/>
        <w:t>4</w:t>
      </w:r>
      <w:r>
        <w:rPr>
          <w:rFonts w:hint="eastAsia"/>
        </w:rPr>
        <w:t>、线上消费者比线下消费买的东西更便宜，</w:t>
      </w:r>
      <w:r>
        <w:rPr>
          <w:rFonts w:hint="eastAsia"/>
        </w:rPr>
        <w:t>t</w:t>
      </w:r>
      <w:r>
        <w:rPr>
          <w:rFonts w:hint="eastAsia"/>
        </w:rPr>
        <w:t>检验</w:t>
      </w:r>
    </w:p>
    <w:p w14:paraId="2205127E" w14:textId="77777777" w:rsidR="00C776C5" w:rsidRDefault="00C776C5" w:rsidP="00C776C5"/>
    <w:p w14:paraId="37A33D4C" w14:textId="77777777" w:rsidR="00C776C5" w:rsidRDefault="00C776C5" w:rsidP="00C776C5">
      <w:r>
        <w:rPr>
          <w:rFonts w:hint="eastAsia"/>
        </w:rPr>
        <w:t>并通过</w:t>
      </w:r>
      <w:r>
        <w:rPr>
          <w:rFonts w:hint="eastAsia"/>
        </w:rPr>
        <w:t xml:space="preserve"> RFM </w:t>
      </w:r>
      <w:r>
        <w:rPr>
          <w:rFonts w:hint="eastAsia"/>
        </w:rPr>
        <w:t>模型对会员进行了细致的划分。</w:t>
      </w:r>
      <w:r>
        <w:rPr>
          <w:rFonts w:hint="eastAsia"/>
        </w:rPr>
        <w:t xml:space="preserve">RFM </w:t>
      </w:r>
      <w:r>
        <w:rPr>
          <w:rFonts w:hint="eastAsia"/>
        </w:rPr>
        <w:t>模型主要通过最近一次消费时间（</w:t>
      </w:r>
      <w:r>
        <w:rPr>
          <w:rFonts w:hint="eastAsia"/>
        </w:rPr>
        <w:t>Recency</w:t>
      </w:r>
      <w:r>
        <w:rPr>
          <w:rFonts w:hint="eastAsia"/>
        </w:rPr>
        <w:t>）、消费频率（</w:t>
      </w:r>
      <w:r>
        <w:rPr>
          <w:rFonts w:hint="eastAsia"/>
        </w:rPr>
        <w:t>Frequency</w:t>
      </w:r>
      <w:r>
        <w:rPr>
          <w:rFonts w:hint="eastAsia"/>
        </w:rPr>
        <w:t>）、以及消费金额（</w:t>
      </w:r>
      <w:r>
        <w:rPr>
          <w:rFonts w:hint="eastAsia"/>
        </w:rPr>
        <w:t>Monetary</w:t>
      </w:r>
      <w:r>
        <w:rPr>
          <w:rFonts w:hint="eastAsia"/>
        </w:rPr>
        <w:t>）三大维度来评估客户的价值。我对公司所有会员进行了分类，识别出了高价值客户、潜力客户和即将流失的客户群体。之后，通过生命周期模型，我分析了不同阶段客户的行为特征，构建了个性化的营销方案，帮助市场团队进行精准营销。</w:t>
      </w:r>
    </w:p>
    <w:p w14:paraId="0C735811" w14:textId="77777777" w:rsidR="00C776C5" w:rsidRDefault="00C776C5" w:rsidP="00C776C5"/>
    <w:p w14:paraId="40063448" w14:textId="77777777" w:rsidR="00C776C5" w:rsidRDefault="00C776C5" w:rsidP="00C776C5">
      <w:r>
        <w:rPr>
          <w:rFonts w:hint="eastAsia"/>
        </w:rPr>
        <w:t>如何帮助业务决策：</w:t>
      </w:r>
      <w:r>
        <w:rPr>
          <w:rFonts w:hint="eastAsia"/>
        </w:rPr>
        <w:t xml:space="preserve"> </w:t>
      </w:r>
      <w:r>
        <w:rPr>
          <w:rFonts w:hint="eastAsia"/>
        </w:rPr>
        <w:t>通过这些分析结果，我们能够更好地分配营销资源。例如：</w:t>
      </w:r>
    </w:p>
    <w:p w14:paraId="49107929" w14:textId="77777777" w:rsidR="00C776C5" w:rsidRDefault="00C776C5" w:rsidP="00C776C5"/>
    <w:p w14:paraId="1804ECEB" w14:textId="77777777" w:rsidR="00C776C5" w:rsidRDefault="00C776C5" w:rsidP="00C776C5">
      <w:r>
        <w:rPr>
          <w:rFonts w:hint="eastAsia"/>
        </w:rPr>
        <w:t>针对高价值客户：我们推出了</w:t>
      </w:r>
      <w:r>
        <w:rPr>
          <w:rFonts w:hint="eastAsia"/>
        </w:rPr>
        <w:t xml:space="preserve"> VIP </w:t>
      </w:r>
      <w:r>
        <w:rPr>
          <w:rFonts w:hint="eastAsia"/>
        </w:rPr>
        <w:t>活动、专属折扣等个性化服务，提升了客户的忠诚度，购物抽金条</w:t>
      </w:r>
    </w:p>
    <w:p w14:paraId="1001B0BE" w14:textId="77777777" w:rsidR="00C776C5" w:rsidRDefault="00C776C5" w:rsidP="00C776C5">
      <w:r>
        <w:rPr>
          <w:rFonts w:hint="eastAsia"/>
        </w:rPr>
        <w:t>针对新客：提供定向促销活动，刺激二次消费，推动了更多会员转化为高价值客户。</w:t>
      </w:r>
      <w:r>
        <w:rPr>
          <w:rFonts w:hint="eastAsia"/>
        </w:rPr>
        <w:t xml:space="preserve"> </w:t>
      </w:r>
      <w:r>
        <w:rPr>
          <w:rFonts w:hint="eastAsia"/>
        </w:rPr>
        <w:t>多波段营销</w:t>
      </w:r>
    </w:p>
    <w:p w14:paraId="2BE6136F" w14:textId="77777777" w:rsidR="00C776C5" w:rsidRDefault="00C776C5" w:rsidP="00C776C5">
      <w:r>
        <w:tab/>
      </w:r>
      <w:r>
        <w:tab/>
      </w:r>
    </w:p>
    <w:p w14:paraId="34845BD2" w14:textId="77777777" w:rsidR="00C776C5" w:rsidRDefault="00C776C5" w:rsidP="00C776C5"/>
    <w:p w14:paraId="54C3609A" w14:textId="77777777" w:rsidR="00C776C5" w:rsidRDefault="00C776C5" w:rsidP="00C776C5">
      <w:r>
        <w:rPr>
          <w:rFonts w:hint="eastAsia"/>
        </w:rPr>
        <w:t xml:space="preserve">2. </w:t>
      </w:r>
      <w:r>
        <w:rPr>
          <w:rFonts w:hint="eastAsia"/>
        </w:rPr>
        <w:t>数据处理与技术能力：</w:t>
      </w:r>
      <w:r>
        <w:rPr>
          <w:rFonts w:hint="eastAsia"/>
        </w:rPr>
        <w:t xml:space="preserve"> </w:t>
      </w:r>
      <w:r>
        <w:rPr>
          <w:rFonts w:hint="eastAsia"/>
        </w:rPr>
        <w:t>你提到在数据挖掘与建模方面，搭建了门店评分体系，并使用了</w:t>
      </w:r>
      <w:r>
        <w:rPr>
          <w:rFonts w:hint="eastAsia"/>
        </w:rPr>
        <w:t>AHP</w:t>
      </w:r>
      <w:r>
        <w:rPr>
          <w:rFonts w:hint="eastAsia"/>
        </w:rPr>
        <w:t>层次分析法。能否详细说明你是如何选择和处理数据的？这些模型在实践中如何提高了决策的准确性？</w:t>
      </w:r>
    </w:p>
    <w:p w14:paraId="665DE190" w14:textId="77777777" w:rsidR="00C776C5" w:rsidRDefault="00C776C5" w:rsidP="00C776C5">
      <w:r>
        <w:rPr>
          <w:rFonts w:hint="eastAsia"/>
        </w:rPr>
        <w:t>数据处理与技术能力：在使用</w:t>
      </w:r>
      <w:r>
        <w:rPr>
          <w:rFonts w:hint="eastAsia"/>
        </w:rPr>
        <w:t xml:space="preserve"> AHP</w:t>
      </w:r>
      <w:r>
        <w:rPr>
          <w:rFonts w:hint="eastAsia"/>
        </w:rPr>
        <w:t>（层次分析法）搭建门店评分体系时，首先我们需要</w:t>
      </w:r>
    </w:p>
    <w:p w14:paraId="3AA3478D" w14:textId="77777777" w:rsidR="00C776C5" w:rsidRDefault="00C776C5" w:rsidP="00C776C5"/>
    <w:p w14:paraId="24FCB7D4" w14:textId="77777777" w:rsidR="00C776C5" w:rsidRDefault="00C776C5" w:rsidP="00C776C5">
      <w:r>
        <w:rPr>
          <w:rFonts w:hint="eastAsia"/>
        </w:rPr>
        <w:t>确定特征，考虑门店经营情况和数字化情况，四个角度：</w:t>
      </w:r>
    </w:p>
    <w:p w14:paraId="0E24FE0F" w14:textId="77777777" w:rsidR="00C776C5" w:rsidRDefault="00C776C5" w:rsidP="00C776C5">
      <w:r>
        <w:rPr>
          <w:rFonts w:hint="eastAsia"/>
        </w:rPr>
        <w:tab/>
        <w:t>1</w:t>
      </w:r>
      <w:r>
        <w:rPr>
          <w:rFonts w:hint="eastAsia"/>
        </w:rPr>
        <w:t>、基本经营情况；</w:t>
      </w:r>
      <w:r>
        <w:rPr>
          <w:rFonts w:hint="eastAsia"/>
        </w:rPr>
        <w:t>2</w:t>
      </w:r>
      <w:r>
        <w:rPr>
          <w:rFonts w:hint="eastAsia"/>
        </w:rPr>
        <w:t>、经营质量；</w:t>
      </w:r>
      <w:r>
        <w:rPr>
          <w:rFonts w:hint="eastAsia"/>
        </w:rPr>
        <w:t>3</w:t>
      </w:r>
      <w:r>
        <w:rPr>
          <w:rFonts w:hint="eastAsia"/>
        </w:rPr>
        <w:t>、数字化运营，</w:t>
      </w:r>
      <w:proofErr w:type="gramStart"/>
      <w:r>
        <w:rPr>
          <w:rFonts w:hint="eastAsia"/>
        </w:rPr>
        <w:t>券</w:t>
      </w:r>
      <w:proofErr w:type="gramEnd"/>
      <w:r>
        <w:rPr>
          <w:rFonts w:hint="eastAsia"/>
        </w:rPr>
        <w:t>、</w:t>
      </w:r>
      <w:proofErr w:type="spellStart"/>
      <w:r>
        <w:rPr>
          <w:rFonts w:hint="eastAsia"/>
        </w:rPr>
        <w:t>cdp</w:t>
      </w:r>
      <w:proofErr w:type="spellEnd"/>
      <w:r>
        <w:rPr>
          <w:rFonts w:hint="eastAsia"/>
        </w:rPr>
        <w:t>、</w:t>
      </w:r>
      <w:r>
        <w:rPr>
          <w:rFonts w:hint="eastAsia"/>
        </w:rPr>
        <w:t>BI</w:t>
      </w:r>
      <w:r>
        <w:rPr>
          <w:rFonts w:hint="eastAsia"/>
        </w:rPr>
        <w:t>使用；</w:t>
      </w:r>
      <w:r>
        <w:rPr>
          <w:rFonts w:hint="eastAsia"/>
        </w:rPr>
        <w:t>4</w:t>
      </w:r>
      <w:r>
        <w:rPr>
          <w:rFonts w:hint="eastAsia"/>
        </w:rPr>
        <w:t>、数字化服务无感积分、智能停车</w:t>
      </w:r>
    </w:p>
    <w:p w14:paraId="3C334836" w14:textId="77777777" w:rsidR="00C776C5" w:rsidRDefault="00C776C5" w:rsidP="00C776C5">
      <w:r>
        <w:rPr>
          <w:rFonts w:hint="eastAsia"/>
        </w:rPr>
        <w:tab/>
        <w:t>AHP</w:t>
      </w:r>
      <w:r>
        <w:rPr>
          <w:rFonts w:hint="eastAsia"/>
        </w:rPr>
        <w:t>打分确定权重</w:t>
      </w:r>
    </w:p>
    <w:p w14:paraId="16661364" w14:textId="77777777" w:rsidR="00C776C5" w:rsidRDefault="00C776C5" w:rsidP="00C776C5">
      <w:r>
        <w:rPr>
          <w:rFonts w:hint="eastAsia"/>
        </w:rPr>
        <w:tab/>
      </w:r>
      <w:r>
        <w:rPr>
          <w:rFonts w:hint="eastAsia"/>
        </w:rPr>
        <w:t>时间上滚动一年，并进行了数据清洗，对空值填补，剔除缺失值，对极端值采用分位数归一化</w:t>
      </w:r>
    </w:p>
    <w:p w14:paraId="650299A6" w14:textId="77777777" w:rsidR="00C776C5" w:rsidRDefault="00C776C5" w:rsidP="00C776C5">
      <w:r>
        <w:rPr>
          <w:rFonts w:hint="eastAsia"/>
        </w:rPr>
        <w:tab/>
      </w:r>
      <w:r>
        <w:rPr>
          <w:rFonts w:hint="eastAsia"/>
        </w:rPr>
        <w:t>帮助更合理地预测门店的综合表现</w:t>
      </w:r>
    </w:p>
    <w:p w14:paraId="2FCD6998" w14:textId="77777777" w:rsidR="00C776C5" w:rsidRDefault="00C776C5" w:rsidP="00C776C5">
      <w:r>
        <w:rPr>
          <w:rFonts w:hint="eastAsia"/>
        </w:rPr>
        <w:tab/>
      </w:r>
      <w:r>
        <w:rPr>
          <w:rFonts w:hint="eastAsia"/>
        </w:rPr>
        <w:t>从而提升管理层在资源分配和绩效评估上的决策准确性。</w:t>
      </w:r>
    </w:p>
    <w:p w14:paraId="7658C275" w14:textId="77777777" w:rsidR="00C776C5" w:rsidRDefault="00C776C5" w:rsidP="00C776C5"/>
    <w:p w14:paraId="46290554" w14:textId="77777777" w:rsidR="00C776C5" w:rsidRDefault="00C776C5" w:rsidP="00C776C5"/>
    <w:p w14:paraId="2EBE470D" w14:textId="77777777" w:rsidR="00C776C5" w:rsidRDefault="00C776C5" w:rsidP="00C776C5">
      <w:r>
        <w:rPr>
          <w:rFonts w:hint="eastAsia"/>
        </w:rPr>
        <w:t xml:space="preserve">3. </w:t>
      </w:r>
      <w:r>
        <w:rPr>
          <w:rFonts w:hint="eastAsia"/>
        </w:rPr>
        <w:t>报表和</w:t>
      </w:r>
      <w:r>
        <w:rPr>
          <w:rFonts w:hint="eastAsia"/>
        </w:rPr>
        <w:t>BI</w:t>
      </w:r>
      <w:r>
        <w:rPr>
          <w:rFonts w:hint="eastAsia"/>
        </w:rPr>
        <w:t>工具：</w:t>
      </w:r>
      <w:r>
        <w:rPr>
          <w:rFonts w:hint="eastAsia"/>
        </w:rPr>
        <w:t xml:space="preserve"> </w:t>
      </w:r>
      <w:r>
        <w:rPr>
          <w:rFonts w:hint="eastAsia"/>
        </w:rPr>
        <w:t>在你的工作中，你从</w:t>
      </w:r>
      <w:r>
        <w:rPr>
          <w:rFonts w:hint="eastAsia"/>
        </w:rPr>
        <w:t>0</w:t>
      </w:r>
      <w:r>
        <w:rPr>
          <w:rFonts w:hint="eastAsia"/>
        </w:rPr>
        <w:t>到</w:t>
      </w:r>
      <w:r>
        <w:rPr>
          <w:rFonts w:hint="eastAsia"/>
        </w:rPr>
        <w:t>1</w:t>
      </w:r>
      <w:r>
        <w:rPr>
          <w:rFonts w:hint="eastAsia"/>
        </w:rPr>
        <w:t>搭建了自助式即席查询报表，并通过</w:t>
      </w:r>
      <w:r>
        <w:rPr>
          <w:rFonts w:hint="eastAsia"/>
        </w:rPr>
        <w:t>SQL</w:t>
      </w:r>
      <w:r>
        <w:rPr>
          <w:rFonts w:hint="eastAsia"/>
        </w:rPr>
        <w:t>调度优化了多个</w:t>
      </w:r>
      <w:r>
        <w:rPr>
          <w:rFonts w:hint="eastAsia"/>
        </w:rPr>
        <w:t>BI</w:t>
      </w:r>
      <w:r>
        <w:rPr>
          <w:rFonts w:hint="eastAsia"/>
        </w:rPr>
        <w:t>看板。请详细描述你在搭建报表过程中遇到的挑战，以及你是如何通过</w:t>
      </w:r>
      <w:r>
        <w:rPr>
          <w:rFonts w:hint="eastAsia"/>
        </w:rPr>
        <w:t>SQL</w:t>
      </w:r>
      <w:r>
        <w:rPr>
          <w:rFonts w:hint="eastAsia"/>
        </w:rPr>
        <w:t>和</w:t>
      </w:r>
      <w:r>
        <w:rPr>
          <w:rFonts w:hint="eastAsia"/>
        </w:rPr>
        <w:t>BI</w:t>
      </w:r>
      <w:r>
        <w:rPr>
          <w:rFonts w:hint="eastAsia"/>
        </w:rPr>
        <w:t>工具解决这些挑战的？</w:t>
      </w:r>
    </w:p>
    <w:p w14:paraId="51B13A91" w14:textId="77777777" w:rsidR="003A3C1E" w:rsidRDefault="003A3C1E" w:rsidP="00C776C5"/>
    <w:p w14:paraId="54B887E7" w14:textId="77777777" w:rsidR="00C776C5" w:rsidRDefault="00C776C5" w:rsidP="00C776C5">
      <w:r>
        <w:rPr>
          <w:rFonts w:hint="eastAsia"/>
        </w:rPr>
        <w:t>挑战主要体现在如何高效处理大规模数据和确保查询的灵活性。</w:t>
      </w:r>
    </w:p>
    <w:p w14:paraId="46427C03" w14:textId="77777777" w:rsidR="00C776C5" w:rsidRDefault="00C776C5" w:rsidP="00C776C5">
      <w:r>
        <w:rPr>
          <w:rFonts w:hint="eastAsia"/>
        </w:rPr>
        <w:t>为此，我优化了</w:t>
      </w:r>
      <w:r>
        <w:rPr>
          <w:rFonts w:hint="eastAsia"/>
        </w:rPr>
        <w:t xml:space="preserve"> SQL </w:t>
      </w:r>
      <w:r>
        <w:rPr>
          <w:rFonts w:hint="eastAsia"/>
        </w:rPr>
        <w:t>查询调度，通过分区提高查询速度。</w:t>
      </w:r>
    </w:p>
    <w:p w14:paraId="7F9C69C9" w14:textId="77777777" w:rsidR="00C776C5" w:rsidRDefault="00C776C5" w:rsidP="00C776C5">
      <w:r>
        <w:rPr>
          <w:rFonts w:hint="eastAsia"/>
        </w:rPr>
        <w:t>在搭建</w:t>
      </w:r>
      <w:r>
        <w:rPr>
          <w:rFonts w:hint="eastAsia"/>
        </w:rPr>
        <w:t xml:space="preserve"> BI </w:t>
      </w:r>
      <w:r>
        <w:rPr>
          <w:rFonts w:hint="eastAsia"/>
        </w:rPr>
        <w:t>看板时，用户可以自定义筛选条件以获得实时数据分析</w:t>
      </w:r>
    </w:p>
    <w:p w14:paraId="2E933709" w14:textId="77777777" w:rsidR="00C776C5" w:rsidRDefault="00C776C5" w:rsidP="00C776C5"/>
    <w:p w14:paraId="60B32737" w14:textId="77777777" w:rsidR="00C776C5" w:rsidRDefault="00C776C5" w:rsidP="00C776C5"/>
    <w:p w14:paraId="53F445BE" w14:textId="77777777" w:rsidR="00C776C5" w:rsidRDefault="00C776C5" w:rsidP="00C776C5">
      <w:r>
        <w:rPr>
          <w:rFonts w:hint="eastAsia"/>
        </w:rPr>
        <w:t xml:space="preserve">4. </w:t>
      </w:r>
      <w:r>
        <w:rPr>
          <w:rFonts w:hint="eastAsia"/>
        </w:rPr>
        <w:t>数据挖掘项目经验：</w:t>
      </w:r>
      <w:r>
        <w:rPr>
          <w:rFonts w:hint="eastAsia"/>
        </w:rPr>
        <w:t xml:space="preserve"> </w:t>
      </w:r>
      <w:r>
        <w:rPr>
          <w:rFonts w:hint="eastAsia"/>
        </w:rPr>
        <w:t>你在实习中提到了量化研究以及期货涨跌趋势分析。可以分享一下在分析过程中，你遇到了哪些数据处理上的挑战？你是如何利用</w:t>
      </w:r>
      <w:r>
        <w:rPr>
          <w:rFonts w:hint="eastAsia"/>
        </w:rPr>
        <w:t>Python</w:t>
      </w:r>
      <w:r>
        <w:rPr>
          <w:rFonts w:hint="eastAsia"/>
        </w:rPr>
        <w:t>工具来应对这些挑战的？</w:t>
      </w:r>
    </w:p>
    <w:p w14:paraId="5D245EEA" w14:textId="77777777" w:rsidR="00C776C5" w:rsidRDefault="00C776C5" w:rsidP="00C776C5">
      <w:r>
        <w:rPr>
          <w:rFonts w:hint="eastAsia"/>
        </w:rPr>
        <w:t>在期货涨跌趋势分析中，数据量庞大且波动频繁，噪音干扰较多。</w:t>
      </w:r>
    </w:p>
    <w:p w14:paraId="46561513" w14:textId="77777777" w:rsidR="00C776C5" w:rsidRDefault="00C776C5" w:rsidP="00C776C5"/>
    <w:p w14:paraId="6F73625A" w14:textId="77777777" w:rsidR="00C776C5" w:rsidRDefault="00C776C5" w:rsidP="00C776C5"/>
    <w:p w14:paraId="3890F87A" w14:textId="618E4FCA" w:rsidR="00C776C5" w:rsidRDefault="00C93A58" w:rsidP="0068719E">
      <w:pPr>
        <w:pStyle w:val="2"/>
      </w:pPr>
      <w:r>
        <w:rPr>
          <w:rFonts w:hint="eastAsia"/>
        </w:rPr>
        <w:t xml:space="preserve">           </w:t>
      </w:r>
      <w:r w:rsidR="00C37F37">
        <w:rPr>
          <w:rFonts w:hint="eastAsia"/>
        </w:rPr>
        <w:t xml:space="preserve">                                                                                                                                                                                                                                                                                                                                                                                                                                                                                                                                                                                                                                                                                                                                                                                                                                                                                                                                                                                                                                                                                                                                                                                                                                                                                                                                                                                                                                                                                                                                                                                                                                                                                                                                                                                                                                                                                                                                                                                                                                                                                                                                                                                                                                                                                                                                                                                                                                                                                                                                                                                                                                                                                                                                                                                                                                                                                                                                                                                                                                                                                                                                                                                                                                                                                                                                                                                                                                                                                                                                                                                                                                                                                                                                                                                                                                                                                                                                                                                                                                                                                                                                                                                                                                                                                                                                                                                                                                                                                                                                                                                                                                                                                                                                                                                                                                                                                                                                                                                                                                                                                                                                                                                                                                                                                                                                                                                                                                                                                                                                                                                                                                                                                                                                                                                                                                                                                                                                                                                                                                                                                                                                                                                                                                                                                                                                                                                                                                                                                                                                                                                                                                                                                                                                                                                                                                                                                                                                                                                                                                                                                                                                                                                                                                                                                                                                                                                                                                                                                                                                                                                                                                                                                                                                                                                                                                                                                                                                                                                                                                                                                                                                                                                                                                                                                                                                                                                                                                                                                                                                                                                                                                                                                                                                                                                                                                                                                                                                                                                                                                                                                                                                                                                                                                                                                                                                                                                                                                                                                                                                                                                                                                                                                                                                                                                                                                                                                                                                                                                                                                                                                                                                                                                                                                                                                                                                                                                                                                                                                                                                                                                                                                                                                                                                                                                                                                                                                                                                                                                                                                                                                                                                                                                                                                                                                                                                                                                                                                                                                                                                                                                                                                                                                                                                                                                                                                                                                                                                                                                                                                                                                                                                                                                                                                                                                                                                                                                                                                                                                                                                                                                                                                                                                                                                                                                                                                                                                                                                                                                                                                                                                                                                                                                                                                                                                                                                                                                                                                                                                                                                                                                                                                                                                                                                                                                                                                                                                                                                                                                                                                                                                                                                                                                                                                                                                                                                                                                                                                                                                                                                                                                                                                                                                                                                                                                                                                                                                                                                                                                                                                                                                                                                                                                                                                                                                                                                                                                                                                                                                                                                                                                                                                                                                                                                                                                                                                                                                                                                                                                                                                                                                                                                                                                                                                                                                                                                                                                                                                                                                                                                                                                                                                                                                                                                                                                                                                                                                                                                                                                                                                                                                                                                                                                                                                                                                                                                                                                                                                                                                                                                                                                                                                                                                                                                                                                                                                                                                                                                                                                                                                                                                                                                                                                                                                                                                                                                                                                                                                                                                                                                                                                                                                                                                                                                                                                                                                                                                                                                                                                                                                                                                                                                                                                                                                                                                                                                                                                                                                                                                                                                                                                                                                                                                                                                                                                                                                                                                                                                                                                                                                                                                                                                                                                                                                                                                                                                                                                                                                                                                                                                                                                                                                                                                                                                                                                                                                                                                                                                                                                                                                                                                                                                                                                                                                                                                                                                                                                                                                                                                                                                                                                                                                                                                                                                                                                                                                                                                                                                                                                                                                                                                                                                                                                                                                                                                                                                                                                                                                                                                                                                                                                                                                                                                                                                                                                                                                                                                                                                                                                                                                                                                                                                                                                                                                                                                                                                                                                                                                                                                                                                                                                                                                                                                                                                                                                                                                                                                                                                                                                                                                                                                                                                                                                                                                                                                                                                                                                                                                                                                                                                                                                                                                                                                                                                                                                                                                                                                                                                                                                                                                                                                                                                                                                                                                                                                                                                                                                                                                                                                                                                                                                                                                                                                                                                                                                                                                                                                                                                                                                                                                                                                                                                                                                                                                                                                                                                                                                                                                                                                                                                                                                                                                                                                                                                                                                                                                                                                                                                                                                                                                                                                                                                                                                                                                                                                                                                                                                                                                                                                                                                                                                                                                                                                                                                                                                                                                                                                                                                                                                                                                                                                                                                                                                                                                                                                                                                                                                                                                                                                                                                                                                                                                                                                                                                                                                                                                                                                                                                                                                                                                                                                                                                                                                                                                                                                                                                                                                                                                                                                                                                                                                                                                                                                                                                                                                                                                                                                                                                                                                                                                                                                                                                                                                                                                                                                                                                                                                                                                                                                                                                                                                                                                                                                                                                                                                                                                                                                                                                                                                                                                                                                                                                                                                                                                                                                                                                                                                                                                                                                                                                                                                                                                                                                                                                                                                                                                                                                                                                                                                                                                                                                                                                                                                                                                                                                                                                                                                                                                                                                                                                                                                                                                                                                                                                                                                                                                                                                                                                                                                                                                                                                                                                                                                                                                                                                                                                                                                                                                                                                                                                                                                                                                                                                                                                                                                                                                                                                                                                                                                                                                                                                                                                                                                                                                                                                                                                                                                                                                                                                                                                                                                                                                                                                                                                                                                                                                                                                                                                                                                                                                                                                                                                                                                                                                                                                                                                                                                                                                                                                                                                                                                                                                                                                                                                                                                                                                                                                                                                                                                                                                                                                                                                                                                                                                                                                                                                                                                                                                                                                                                                                                                                                                                                                                                                                                                                                                                                                                                                                                                                                                                                                                                                                                                                                                                                                                                                                                                                                                                                                                                                                                                                                                                                                                                                                                                                                                                                                                                                                                                                                                                                                                                                                                                                                                                                                                                                                                                                                                                                                                                                                                                                                                                                                                                                                                                                                                                                                                                                                                                                                                                                                                                                                                                                                                                                                                                                                                                                                                                                                                                                                                                                                                                                                                                                                                                                                                                                                                                                                                                                                                                                                                                                                                                                                                                                                                                                                                                                                                                                                                                                                                                                                                                                                                                                                                                                                                                                                                                                                                                                                                                                                                                                                                                                                                                                                                                                                                                                                                                                                                                                                                                                                                                                                                                                                                                                                                                                                                                                                                                                                                                                                                                                                                                                                                                                                                                                                                                                                                                                                                                                                                                                                                                                                                                                                                                                                                                                                                                                                                                                                                                                                                                                                                                                                                                                                                                                                                                                                                                                                                                                                                                                                                                                                                                                                                                                                                                                                                                                                                                                                                                                                                                                                                                                                                                                                                                                                                                                                                                                                                                                                                                                                                                                                                                                                                                                                                                                                                                                                                                                                                                                                                                                                                                                                                                                                                                                                                                                                                                                                                                                                                                                                                                                                                                                                                                                                                                                                                                                                                                                                                                                                                                                                                                                                                                                                                                                                                                                                                                                                                                                                                                                                                                                                                                                                                                                                                                                                                                                                                                                                                                                                                                                                                                                                                                                                                                                                                                                                                                                                                                                                                                                                                                                                                                                                                                                                                                                                                                                                                                                                                                                                                                                                                                                                                                                                                                                                                                                                                                                                                                                                                                                                                                                                                                                                                                                                                                                                                                                                                                                                                                                                                                                                                                                                                                                                                                                                                                                                                                                                                                                                                                                                                                                                                                                                                                                                                                                                                                                                                                                                                                                                                                                                                                                                                                                                                                                                                                                                                                                                                                                                                                                                                                                                                                                                                                                                                                                                                                                                                                                                                                                                                                                                                                                                                                                                                                                                                                                                                                                                                                                                                                                                                                                                                                                                                                                                                                                                                                                                                                                                                                                                                                                                                                                                                                                                                                                                                                                                                                                                                                                                                                                                                                                                                                                                                                                                                                                                                                                                                                                                                                                                                                                                                                                                                                                                                                                                                                                                                                                                                                                                                                                                                                                                                                                                                                                                                                                                                                                                                                                                                                                                                                                                                                                                                                                                                                                                                                                                                                                                                                                                                                                                                                                                                                                                                                                                                                                                                                                                                                                                                                                                                                                                                                                                                                                                                                                                                                                                                                                                                                                                                                                                                                                                                                                                                                                                                                                                                                                                                                                                                                                                                                                                                                                                                                                                                                                                                                                                                                                                                                                                                                                                                                                                                                                                                                                                                                                                                                                                                                                                                                                                                                                                                                                                                                                                                                                                                                                                                                                                                                                                                                                                                                                                                                                                                                                                                                                                                                                                                                                                                                                                                                                                                                                                                                                                                                                                                                                                                                                                                                                                                                                                                                                                                                                                                                                                                                                                                                                                                                                                                                                                                                                                                                                                                                                                                                                                                                                                                                                                                                                                                                                                                                                                                                                                                                                                                                                                                                                                                                                                                                                                                                                                                                                                                                                                                                                                                                                                                                                                                                                                                                                                                                                                                                                                                                                                                                                                                                                                                                                                                                                                                                                                                                                                                                                                                                                                                                                                                                                                                                                                                                                                                                                                                                                                                                                                                                                                                                                                                                                                                                                                                                                                                                                                                                                                                                                                                                                                                                                                                                                                                                                                                                                                                                                                                                                                                                                                                                                                                                                                                                                                                                                                                                                                                                                                                                                                                                                                                                                                                                                                                                                                                                                                                                                                                                                                                                                                                                                                                                                                                                                                                                                                                                                                                                                                                                                                                                                                                                                                                                                                                                                                                                                                                                                                                                                                                                                                                                                                                                                                                                                                                                                                                                                                                                                                                                                                                                                                                                                                                                                                                                                                                                                                                                                                                                                                                                                                                                                                                                                                                                                                                                                                                                                                                                                                                                                                                                                                                                                                                                                                                                                                                                                                                                                                                                                                                                                                                                                                                                                                                                                                                                                                                                                                                                                                                                                                                                                                                                                                                                                                                                                                                                                                                                                                                                                                                                                                                                                                                                                                                                                                                                                                                                                                                                                                                                                                                                                                                                                                                                                                                                                                                                                                                                                                                                                                                                                                                                                                                                                                                                                                                                                                                                                                                                                                                                                                                                                                                                                                                                                                                                                                                                                                                                                                                                                                                                                                                                                                                                                                                                                                                                                                                                                                                                                                                                                                                                                                                                                                                                                                                                                                                                                                                                                                                                                                                                                                                                                                                                                                                                                                                                                                                                                                                                                                                                                                                                                                                                                                                                                                                                                                                                                                                                                                                                                                                                                                                                                                                                                                                                                                                                                                                                                                                                                                                                                                                                                                                                                                                                                                                                                                                                                                                                                                                                                                                                                                                                                                                                                                                                                                                                                                                                                                                                                                                                                                           </w:t>
      </w:r>
      <w:r w:rsidR="00C776C5">
        <w:rPr>
          <w:rFonts w:hint="eastAsia"/>
        </w:rPr>
        <w:t>问题</w:t>
      </w:r>
      <w:r w:rsidR="00C776C5">
        <w:rPr>
          <w:rFonts w:hint="eastAsia"/>
        </w:rPr>
        <w:t>1</w:t>
      </w:r>
      <w:r w:rsidR="00C776C5">
        <w:rPr>
          <w:rFonts w:hint="eastAsia"/>
        </w:rPr>
        <w:t>：</w:t>
      </w:r>
      <w:r w:rsidR="00C776C5">
        <w:rPr>
          <w:rFonts w:hint="eastAsia"/>
        </w:rPr>
        <w:t>CDP</w:t>
      </w:r>
      <w:r w:rsidR="00C776C5">
        <w:rPr>
          <w:rFonts w:hint="eastAsia"/>
        </w:rPr>
        <w:t>会员人群标签建设</w:t>
      </w:r>
    </w:p>
    <w:p w14:paraId="08A019CF" w14:textId="77777777" w:rsidR="00FC7183" w:rsidRDefault="00FC7183" w:rsidP="00C776C5"/>
    <w:p w14:paraId="2C993BCF" w14:textId="0824D8DC" w:rsidR="00C776C5" w:rsidRDefault="00C776C5" w:rsidP="00C776C5">
      <w:r>
        <w:rPr>
          <w:rFonts w:hint="eastAsia"/>
        </w:rPr>
        <w:t>你在简历中提到了为</w:t>
      </w:r>
      <w:r>
        <w:rPr>
          <w:rFonts w:hint="eastAsia"/>
        </w:rPr>
        <w:t>CDP</w:t>
      </w:r>
      <w:r>
        <w:rPr>
          <w:rFonts w:hint="eastAsia"/>
        </w:rPr>
        <w:t>会员人群标签合理调整表结构以减少运算压力。能不能详细解释一下，你是如何分析并优化表结构的？这个过程如何提升系统的效率？</w:t>
      </w:r>
    </w:p>
    <w:p w14:paraId="0D9845B9" w14:textId="77777777" w:rsidR="00C776C5" w:rsidRDefault="00C776C5" w:rsidP="00C776C5">
      <w:r>
        <w:rPr>
          <w:rFonts w:hint="eastAsia"/>
        </w:rPr>
        <w:t>优化主要体现在两个方面一个是结果表，数据量的优化，之前的标签大量使用</w:t>
      </w:r>
      <w:r>
        <w:rPr>
          <w:rFonts w:hint="eastAsia"/>
        </w:rPr>
        <w:t xml:space="preserve">union </w:t>
      </w:r>
      <w:r>
        <w:rPr>
          <w:rFonts w:hint="eastAsia"/>
        </w:rPr>
        <w:t>导致表没有主键，修改之后使用</w:t>
      </w:r>
      <w:r>
        <w:rPr>
          <w:rFonts w:hint="eastAsia"/>
        </w:rPr>
        <w:t xml:space="preserve">full outer join </w:t>
      </w:r>
      <w:r>
        <w:rPr>
          <w:rFonts w:hint="eastAsia"/>
        </w:rPr>
        <w:t>增加字段，降低了结果表的数据量</w:t>
      </w:r>
    </w:p>
    <w:p w14:paraId="25B795A9" w14:textId="77777777" w:rsidR="00C776C5" w:rsidRDefault="00C776C5" w:rsidP="00C776C5">
      <w:r>
        <w:rPr>
          <w:rFonts w:hint="eastAsia"/>
        </w:rPr>
        <w:t>小文件的优化，中间结果表大量使用</w:t>
      </w:r>
      <w:r>
        <w:rPr>
          <w:rFonts w:hint="eastAsia"/>
        </w:rPr>
        <w:t>union all spark</w:t>
      </w:r>
      <w:r>
        <w:rPr>
          <w:rFonts w:hint="eastAsia"/>
        </w:rPr>
        <w:t>引擎在做</w:t>
      </w:r>
      <w:r>
        <w:rPr>
          <w:rFonts w:hint="eastAsia"/>
        </w:rPr>
        <w:t>union all</w:t>
      </w:r>
      <w:r>
        <w:rPr>
          <w:rFonts w:hint="eastAsia"/>
        </w:rPr>
        <w:t>操作的时候会产生大量小文件，使用</w:t>
      </w:r>
      <w:r>
        <w:rPr>
          <w:rFonts w:hint="eastAsia"/>
        </w:rPr>
        <w:t xml:space="preserve">distribute by </w:t>
      </w:r>
      <w:r>
        <w:rPr>
          <w:rFonts w:hint="eastAsia"/>
        </w:rPr>
        <w:t>语法将数据存入一个</w:t>
      </w:r>
      <w:proofErr w:type="spellStart"/>
      <w:r>
        <w:rPr>
          <w:rFonts w:hint="eastAsia"/>
        </w:rPr>
        <w:t>hdfs</w:t>
      </w:r>
      <w:proofErr w:type="spellEnd"/>
      <w:r>
        <w:rPr>
          <w:rFonts w:hint="eastAsia"/>
        </w:rPr>
        <w:t>文件中</w:t>
      </w:r>
    </w:p>
    <w:p w14:paraId="0EF54ADD" w14:textId="77777777" w:rsidR="00C776C5" w:rsidRDefault="00C776C5" w:rsidP="00C776C5"/>
    <w:p w14:paraId="7345CB49" w14:textId="77777777" w:rsidR="00C776C5" w:rsidRDefault="00C776C5" w:rsidP="00C776C5">
      <w:r>
        <w:rPr>
          <w:rFonts w:hint="eastAsia"/>
        </w:rPr>
        <w:t>问题</w:t>
      </w:r>
      <w:r>
        <w:rPr>
          <w:rFonts w:hint="eastAsia"/>
        </w:rPr>
        <w:t>2</w:t>
      </w:r>
      <w:r>
        <w:rPr>
          <w:rFonts w:hint="eastAsia"/>
        </w:rPr>
        <w:t>：排行榜系统</w:t>
      </w:r>
    </w:p>
    <w:p w14:paraId="73A1AEB7" w14:textId="77777777" w:rsidR="009C7B4E" w:rsidRDefault="00C776C5" w:rsidP="00C776C5">
      <w:r>
        <w:rPr>
          <w:rFonts w:hint="eastAsia"/>
        </w:rPr>
        <w:t>在</w:t>
      </w:r>
      <w:proofErr w:type="gramStart"/>
      <w:r>
        <w:rPr>
          <w:rFonts w:hint="eastAsia"/>
        </w:rPr>
        <w:t>你推动</w:t>
      </w:r>
      <w:proofErr w:type="gramEnd"/>
      <w:r>
        <w:rPr>
          <w:rFonts w:hint="eastAsia"/>
        </w:rPr>
        <w:t>的</w:t>
      </w:r>
      <w:proofErr w:type="spellStart"/>
      <w:r>
        <w:rPr>
          <w:rFonts w:hint="eastAsia"/>
        </w:rPr>
        <w:t>i</w:t>
      </w:r>
      <w:proofErr w:type="spellEnd"/>
      <w:proofErr w:type="gramStart"/>
      <w:r>
        <w:rPr>
          <w:rFonts w:hint="eastAsia"/>
        </w:rPr>
        <w:t>百联</w:t>
      </w:r>
      <w:proofErr w:type="gramEnd"/>
      <w:r>
        <w:rPr>
          <w:rFonts w:hint="eastAsia"/>
        </w:rPr>
        <w:t>app</w:t>
      </w:r>
      <w:r>
        <w:rPr>
          <w:rFonts w:hint="eastAsia"/>
        </w:rPr>
        <w:t>联华超市外卖板块的排行</w:t>
      </w:r>
      <w:proofErr w:type="gramStart"/>
      <w:r>
        <w:rPr>
          <w:rFonts w:hint="eastAsia"/>
        </w:rPr>
        <w:t>榜项目</w:t>
      </w:r>
      <w:proofErr w:type="gramEnd"/>
      <w:r>
        <w:rPr>
          <w:rFonts w:hint="eastAsia"/>
        </w:rPr>
        <w:t>中，你负责</w:t>
      </w:r>
      <w:r>
        <w:rPr>
          <w:rFonts w:hint="eastAsia"/>
        </w:rPr>
        <w:t>1000+</w:t>
      </w:r>
      <w:r>
        <w:rPr>
          <w:rFonts w:hint="eastAsia"/>
        </w:rPr>
        <w:t>门店和</w:t>
      </w:r>
      <w:r>
        <w:rPr>
          <w:rFonts w:hint="eastAsia"/>
        </w:rPr>
        <w:t>15</w:t>
      </w:r>
      <w:r>
        <w:rPr>
          <w:rFonts w:hint="eastAsia"/>
        </w:rPr>
        <w:t>万</w:t>
      </w:r>
      <w:r>
        <w:rPr>
          <w:rFonts w:hint="eastAsia"/>
        </w:rPr>
        <w:t>+</w:t>
      </w:r>
      <w:r>
        <w:rPr>
          <w:rFonts w:hint="eastAsia"/>
        </w:rPr>
        <w:t>商品的数据得分、排名计算。请详细谈谈你是如何设计这些评分与排名算法的</w:t>
      </w:r>
    </w:p>
    <w:p w14:paraId="644D7613" w14:textId="3CCBDB1D" w:rsidR="00C776C5" w:rsidRDefault="00C776C5" w:rsidP="00C776C5">
      <w:r>
        <w:rPr>
          <w:rFonts w:hint="eastAsia"/>
        </w:rPr>
        <w:t>好评榜，复购榜，热卖榜</w:t>
      </w:r>
    </w:p>
    <w:p w14:paraId="0AB7AFEA" w14:textId="77777777" w:rsidR="00C776C5" w:rsidRDefault="00C776C5" w:rsidP="00C776C5">
      <w:r>
        <w:rPr>
          <w:rFonts w:hint="eastAsia"/>
        </w:rPr>
        <w:t>好评榜：贝叶斯平均</w:t>
      </w:r>
      <w:r>
        <w:rPr>
          <w:rFonts w:hint="eastAsia"/>
        </w:rPr>
        <w:t xml:space="preserve"> </w:t>
      </w:r>
      <w:r>
        <w:rPr>
          <w:rFonts w:hint="eastAsia"/>
        </w:rPr>
        <w:t>先验好评数</w:t>
      </w:r>
      <w:r>
        <w:rPr>
          <w:rFonts w:hint="eastAsia"/>
        </w:rPr>
        <w:t xml:space="preserve">C </w:t>
      </w:r>
      <w:r>
        <w:rPr>
          <w:rFonts w:hint="eastAsia"/>
        </w:rPr>
        <w:t>先验好评率</w:t>
      </w:r>
      <w:r>
        <w:rPr>
          <w:rFonts w:hint="eastAsia"/>
        </w:rPr>
        <w:t xml:space="preserve">r  </w:t>
      </w:r>
      <w:r>
        <w:rPr>
          <w:rFonts w:hint="eastAsia"/>
        </w:rPr>
        <w:t>实际好评数</w:t>
      </w:r>
      <w:r>
        <w:rPr>
          <w:rFonts w:hint="eastAsia"/>
        </w:rPr>
        <w:t xml:space="preserve">m </w:t>
      </w:r>
      <w:r>
        <w:rPr>
          <w:rFonts w:hint="eastAsia"/>
        </w:rPr>
        <w:t>实际好评率</w:t>
      </w:r>
      <w:r>
        <w:rPr>
          <w:rFonts w:hint="eastAsia"/>
        </w:rPr>
        <w:t>n (C*</w:t>
      </w:r>
      <w:proofErr w:type="spellStart"/>
      <w:r>
        <w:rPr>
          <w:rFonts w:hint="eastAsia"/>
        </w:rPr>
        <w:t>r+m</w:t>
      </w:r>
      <w:proofErr w:type="spellEnd"/>
      <w:r>
        <w:rPr>
          <w:rFonts w:hint="eastAsia"/>
        </w:rPr>
        <w:t>*n)/</w:t>
      </w:r>
      <w:proofErr w:type="spellStart"/>
      <w:r>
        <w:rPr>
          <w:rFonts w:hint="eastAsia"/>
        </w:rPr>
        <w:t>C+m</w:t>
      </w:r>
      <w:proofErr w:type="spellEnd"/>
      <w:r>
        <w:rPr>
          <w:rFonts w:hint="eastAsia"/>
        </w:rPr>
        <w:t xml:space="preserve"> </w:t>
      </w:r>
    </w:p>
    <w:p w14:paraId="43E464E5" w14:textId="77777777" w:rsidR="00C776C5" w:rsidRDefault="00C776C5" w:rsidP="00C776C5"/>
    <w:p w14:paraId="2BFF8A92" w14:textId="77777777" w:rsidR="00C776C5" w:rsidRDefault="00C776C5" w:rsidP="00C776C5"/>
    <w:p w14:paraId="0573D3AA" w14:textId="77777777" w:rsidR="00C776C5" w:rsidRDefault="00C776C5" w:rsidP="00C776C5">
      <w:r>
        <w:rPr>
          <w:rFonts w:hint="eastAsia"/>
        </w:rPr>
        <w:t>问题</w:t>
      </w:r>
      <w:r>
        <w:rPr>
          <w:rFonts w:hint="eastAsia"/>
        </w:rPr>
        <w:t>3</w:t>
      </w:r>
      <w:r>
        <w:rPr>
          <w:rFonts w:hint="eastAsia"/>
        </w:rPr>
        <w:t>：数据治理</w:t>
      </w:r>
    </w:p>
    <w:p w14:paraId="478BE551" w14:textId="77777777" w:rsidR="00C776C5" w:rsidRDefault="00C776C5" w:rsidP="00C776C5">
      <w:r>
        <w:rPr>
          <w:rFonts w:hint="eastAsia"/>
        </w:rPr>
        <w:t>你提到主动发现并处理了多个重大数据问题。能否分享一个具体的案例，描述问题的发现过程、沟通的细节以及你是如何协调内外部团队一起解决这个问题的？</w:t>
      </w:r>
    </w:p>
    <w:p w14:paraId="5CE935FB" w14:textId="77777777" w:rsidR="00C776C5" w:rsidRDefault="00C776C5" w:rsidP="00C776C5">
      <w:r>
        <w:rPr>
          <w:rFonts w:hint="eastAsia"/>
        </w:rPr>
        <w:t>我们哈</w:t>
      </w:r>
      <w:proofErr w:type="gramStart"/>
      <w:r>
        <w:rPr>
          <w:rFonts w:hint="eastAsia"/>
        </w:rPr>
        <w:t>啰</w:t>
      </w:r>
      <w:proofErr w:type="gramEnd"/>
      <w:r>
        <w:rPr>
          <w:rFonts w:hint="eastAsia"/>
        </w:rPr>
        <w:t>出行的数据治理中，涉及多维度的出行数据和复杂的系统整合，遇到数据异常或误差时，你会如何快速定位问题的根源，并确保系统的准确性？</w:t>
      </w:r>
    </w:p>
    <w:p w14:paraId="79C8CB0D" w14:textId="77777777" w:rsidR="00C776C5" w:rsidRDefault="00C776C5" w:rsidP="00C776C5"/>
    <w:p w14:paraId="2722AF01" w14:textId="77777777" w:rsidR="00C776C5" w:rsidRDefault="00C776C5" w:rsidP="00C776C5"/>
    <w:p w14:paraId="78A087CF" w14:textId="77777777" w:rsidR="00C776C5" w:rsidRDefault="00C776C5" w:rsidP="00C776C5">
      <w:r>
        <w:rPr>
          <w:rFonts w:hint="eastAsia"/>
        </w:rPr>
        <w:tab/>
        <w:t>1</w:t>
      </w:r>
      <w:r>
        <w:rPr>
          <w:rFonts w:hint="eastAsia"/>
        </w:rPr>
        <w:t>、数据完整性监控，数据范围或阈值监控</w:t>
      </w:r>
    </w:p>
    <w:p w14:paraId="41871738" w14:textId="77777777" w:rsidR="00C776C5" w:rsidRDefault="00C776C5" w:rsidP="00C776C5">
      <w:r>
        <w:rPr>
          <w:rFonts w:hint="eastAsia"/>
        </w:rPr>
        <w:lastRenderedPageBreak/>
        <w:tab/>
      </w:r>
      <w:r>
        <w:rPr>
          <w:rFonts w:hint="eastAsia"/>
        </w:rPr>
        <w:t>可以定期检查表中的记录是否符合预期的数据量，是否有遗漏或冗余数据。</w:t>
      </w:r>
    </w:p>
    <w:p w14:paraId="7692A578" w14:textId="77777777" w:rsidR="00C776C5" w:rsidRDefault="00C776C5" w:rsidP="00C776C5"/>
    <w:p w14:paraId="72E2DC89" w14:textId="77777777" w:rsidR="00C776C5" w:rsidRDefault="00C776C5" w:rsidP="00C776C5">
      <w:r>
        <w:rPr>
          <w:rFonts w:hint="eastAsia"/>
        </w:rPr>
        <w:tab/>
        <w:t xml:space="preserve">2. </w:t>
      </w:r>
      <w:r>
        <w:rPr>
          <w:rFonts w:hint="eastAsia"/>
        </w:rPr>
        <w:t>数据一致性验证</w:t>
      </w:r>
    </w:p>
    <w:p w14:paraId="04335C00" w14:textId="77777777" w:rsidR="00C776C5" w:rsidRDefault="00C776C5" w:rsidP="00C776C5">
      <w:r>
        <w:rPr>
          <w:rFonts w:hint="eastAsia"/>
        </w:rPr>
        <w:tab/>
      </w:r>
      <w:r>
        <w:rPr>
          <w:rFonts w:hint="eastAsia"/>
        </w:rPr>
        <w:t>通过</w:t>
      </w:r>
      <w:r>
        <w:rPr>
          <w:rFonts w:hint="eastAsia"/>
        </w:rPr>
        <w:t>SQL</w:t>
      </w:r>
      <w:r>
        <w:rPr>
          <w:rFonts w:hint="eastAsia"/>
        </w:rPr>
        <w:t>检查不同表或字段之间是否有不一致的数据，</w:t>
      </w:r>
      <w:proofErr w:type="gramStart"/>
      <w:r>
        <w:rPr>
          <w:rFonts w:hint="eastAsia"/>
        </w:rPr>
        <w:t>比如外键关系</w:t>
      </w:r>
      <w:proofErr w:type="gramEnd"/>
      <w:r>
        <w:rPr>
          <w:rFonts w:hint="eastAsia"/>
        </w:rPr>
        <w:t>、数据格式等。</w:t>
      </w:r>
    </w:p>
    <w:p w14:paraId="415D1297" w14:textId="77777777" w:rsidR="00C776C5" w:rsidRDefault="00C776C5" w:rsidP="00C776C5"/>
    <w:p w14:paraId="2A9EF33D" w14:textId="77777777" w:rsidR="00C776C5" w:rsidRDefault="00C776C5" w:rsidP="00C776C5">
      <w:r>
        <w:tab/>
        <w:t xml:space="preserve">SELECT * </w:t>
      </w:r>
    </w:p>
    <w:p w14:paraId="2EE63078" w14:textId="77777777" w:rsidR="00C776C5" w:rsidRDefault="00C776C5" w:rsidP="00C776C5">
      <w:r>
        <w:tab/>
        <w:t xml:space="preserve">FROM </w:t>
      </w:r>
      <w:proofErr w:type="spellStart"/>
      <w:r>
        <w:t>child_table</w:t>
      </w:r>
      <w:proofErr w:type="spellEnd"/>
      <w:r>
        <w:t xml:space="preserve"> c</w:t>
      </w:r>
    </w:p>
    <w:p w14:paraId="4FDE461B" w14:textId="77777777" w:rsidR="00C776C5" w:rsidRDefault="00C776C5" w:rsidP="00C776C5">
      <w:r>
        <w:tab/>
        <w:t xml:space="preserve">LEFT JOIN </w:t>
      </w:r>
      <w:proofErr w:type="spellStart"/>
      <w:r>
        <w:t>parent_table</w:t>
      </w:r>
      <w:proofErr w:type="spellEnd"/>
      <w:r>
        <w:t xml:space="preserve"> p ON </w:t>
      </w:r>
      <w:proofErr w:type="spellStart"/>
      <w:proofErr w:type="gramStart"/>
      <w:r>
        <w:t>c.parent</w:t>
      </w:r>
      <w:proofErr w:type="gramEnd"/>
      <w:r>
        <w:t>_id</w:t>
      </w:r>
      <w:proofErr w:type="spellEnd"/>
      <w:r>
        <w:t xml:space="preserve"> = p.id</w:t>
      </w:r>
    </w:p>
    <w:p w14:paraId="1D3463D6" w14:textId="77777777" w:rsidR="00C776C5" w:rsidRDefault="00C776C5" w:rsidP="00C776C5">
      <w:r>
        <w:tab/>
        <w:t>WHERE p.id IS NULL;</w:t>
      </w:r>
    </w:p>
    <w:p w14:paraId="7DE6BD0A" w14:textId="77777777" w:rsidR="00C776C5" w:rsidRDefault="00C776C5" w:rsidP="00C776C5">
      <w:r>
        <w:rPr>
          <w:rFonts w:hint="eastAsia"/>
        </w:rPr>
        <w:tab/>
      </w:r>
      <w:r>
        <w:rPr>
          <w:rFonts w:hint="eastAsia"/>
        </w:rPr>
        <w:t>这个查询</w:t>
      </w:r>
      <w:proofErr w:type="gramStart"/>
      <w:r>
        <w:rPr>
          <w:rFonts w:hint="eastAsia"/>
        </w:rPr>
        <w:t>检查子表</w:t>
      </w:r>
      <w:proofErr w:type="spellStart"/>
      <w:proofErr w:type="gramEnd"/>
      <w:r>
        <w:rPr>
          <w:rFonts w:hint="eastAsia"/>
        </w:rPr>
        <w:t>child_table</w:t>
      </w:r>
      <w:proofErr w:type="spellEnd"/>
      <w:r>
        <w:rPr>
          <w:rFonts w:hint="eastAsia"/>
        </w:rPr>
        <w:t>中是否存在没有匹配父表</w:t>
      </w:r>
      <w:proofErr w:type="spellStart"/>
      <w:r>
        <w:rPr>
          <w:rFonts w:hint="eastAsia"/>
        </w:rPr>
        <w:t>parent_table</w:t>
      </w:r>
      <w:proofErr w:type="spellEnd"/>
      <w:r>
        <w:rPr>
          <w:rFonts w:hint="eastAsia"/>
        </w:rPr>
        <w:t>的记录，确保</w:t>
      </w:r>
      <w:proofErr w:type="gramStart"/>
      <w:r>
        <w:rPr>
          <w:rFonts w:hint="eastAsia"/>
        </w:rPr>
        <w:t>外键关系</w:t>
      </w:r>
      <w:proofErr w:type="gramEnd"/>
      <w:r>
        <w:rPr>
          <w:rFonts w:hint="eastAsia"/>
        </w:rPr>
        <w:t>正确。</w:t>
      </w:r>
    </w:p>
    <w:p w14:paraId="17EF2099" w14:textId="77777777" w:rsidR="00C776C5" w:rsidRDefault="00C776C5" w:rsidP="00C776C5"/>
    <w:p w14:paraId="4BC239B7" w14:textId="77777777" w:rsidR="00C776C5" w:rsidRDefault="00C776C5" w:rsidP="00C776C5">
      <w:r>
        <w:rPr>
          <w:rFonts w:hint="eastAsia"/>
        </w:rPr>
        <w:tab/>
        <w:t xml:space="preserve">3. </w:t>
      </w:r>
      <w:r>
        <w:rPr>
          <w:rFonts w:hint="eastAsia"/>
        </w:rPr>
        <w:t>数据重复性监控</w:t>
      </w:r>
    </w:p>
    <w:p w14:paraId="752CFACB" w14:textId="77777777" w:rsidR="00C776C5" w:rsidRDefault="00C776C5" w:rsidP="00C776C5">
      <w:r>
        <w:rPr>
          <w:rFonts w:hint="eastAsia"/>
        </w:rPr>
        <w:tab/>
      </w:r>
      <w:r>
        <w:rPr>
          <w:rFonts w:hint="eastAsia"/>
        </w:rPr>
        <w:t>监控是否有重复数据，例如重复的订单号、用户</w:t>
      </w:r>
      <w:r>
        <w:rPr>
          <w:rFonts w:hint="eastAsia"/>
        </w:rPr>
        <w:t>ID</w:t>
      </w:r>
      <w:r>
        <w:rPr>
          <w:rFonts w:hint="eastAsia"/>
        </w:rPr>
        <w:t>等，这类监控可以帮助你检测到数据插入时的重复问题。</w:t>
      </w:r>
    </w:p>
    <w:p w14:paraId="599E2B5D" w14:textId="77777777" w:rsidR="00C776C5" w:rsidRDefault="00C776C5" w:rsidP="00C776C5"/>
    <w:p w14:paraId="23F28519" w14:textId="77777777" w:rsidR="00C776C5" w:rsidRDefault="00C776C5" w:rsidP="00C776C5"/>
    <w:p w14:paraId="29E8E2A8" w14:textId="77777777" w:rsidR="00C776C5" w:rsidRDefault="00C776C5" w:rsidP="00C776C5">
      <w:r>
        <w:rPr>
          <w:rFonts w:hint="eastAsia"/>
        </w:rPr>
        <w:t>问题</w:t>
      </w:r>
      <w:r>
        <w:rPr>
          <w:rFonts w:hint="eastAsia"/>
        </w:rPr>
        <w:t>4</w:t>
      </w:r>
      <w:r>
        <w:rPr>
          <w:rFonts w:hint="eastAsia"/>
        </w:rPr>
        <w:t>：跨部门协作</w:t>
      </w:r>
    </w:p>
    <w:p w14:paraId="664C00F3" w14:textId="77777777" w:rsidR="00C776C5" w:rsidRDefault="00C776C5" w:rsidP="00C776C5">
      <w:r>
        <w:rPr>
          <w:rFonts w:hint="eastAsia"/>
        </w:rPr>
        <w:t>你在项目中有过很多跨部门合作的经验。哈</w:t>
      </w:r>
      <w:proofErr w:type="gramStart"/>
      <w:r>
        <w:rPr>
          <w:rFonts w:hint="eastAsia"/>
        </w:rPr>
        <w:t>啰</w:t>
      </w:r>
      <w:proofErr w:type="gramEnd"/>
      <w:r>
        <w:rPr>
          <w:rFonts w:hint="eastAsia"/>
        </w:rPr>
        <w:t>出行的业务较为复杂，涉及到产品、运营、技术等多个部门。能否分享一次你在项目中遇到的跨部门沟通的挑战？你是如何处理的？在哈</w:t>
      </w:r>
      <w:proofErr w:type="gramStart"/>
      <w:r>
        <w:rPr>
          <w:rFonts w:hint="eastAsia"/>
        </w:rPr>
        <w:t>啰</w:t>
      </w:r>
      <w:proofErr w:type="gramEnd"/>
      <w:r>
        <w:rPr>
          <w:rFonts w:hint="eastAsia"/>
        </w:rPr>
        <w:t>出行这样一个快速发展的企业，你会如何确保沟通顺畅、项目顺利推进？</w:t>
      </w:r>
    </w:p>
    <w:p w14:paraId="0CCD53C8" w14:textId="77777777" w:rsidR="00C776C5" w:rsidRDefault="00C776C5" w:rsidP="00C776C5"/>
    <w:p w14:paraId="3C13C98B" w14:textId="77777777" w:rsidR="00C776C5" w:rsidRDefault="00C776C5" w:rsidP="00C776C5">
      <w:r>
        <w:rPr>
          <w:rFonts w:hint="eastAsia"/>
        </w:rPr>
        <w:t>因为前端、后端、运营团队的需求不同，我需要协调这些部门来确保项目顺利进行。</w:t>
      </w:r>
    </w:p>
    <w:p w14:paraId="7660D14F" w14:textId="6A4CE8C8" w:rsidR="00C776C5" w:rsidRDefault="00C776C5" w:rsidP="00C776C5">
      <w:r>
        <w:rPr>
          <w:rFonts w:hint="eastAsia"/>
        </w:rPr>
        <w:t>为此，我经常主持跨部门会议，明确每个团队的需求和痛点，确保大家朝着共同的目标推进。</w:t>
      </w:r>
    </w:p>
    <w:p w14:paraId="7B4AAC39" w14:textId="77777777" w:rsidR="00C776C5" w:rsidRPr="00DB6610" w:rsidRDefault="00C776C5" w:rsidP="00C776C5"/>
    <w:sectPr w:rsidR="00C776C5" w:rsidRPr="00DB66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AC9F7" w14:textId="77777777" w:rsidR="009519E7" w:rsidRDefault="009519E7" w:rsidP="00E12788">
      <w:pPr>
        <w:spacing w:line="240" w:lineRule="auto"/>
      </w:pPr>
      <w:r>
        <w:separator/>
      </w:r>
    </w:p>
  </w:endnote>
  <w:endnote w:type="continuationSeparator" w:id="0">
    <w:p w14:paraId="5716F415" w14:textId="77777777" w:rsidR="009519E7" w:rsidRDefault="009519E7" w:rsidP="00E12788">
      <w:pPr>
        <w:spacing w:line="240" w:lineRule="auto"/>
      </w:pPr>
      <w:r>
        <w:continuationSeparator/>
      </w:r>
    </w:p>
  </w:endnote>
  <w:endnote w:type="continuationNotice" w:id="1">
    <w:p w14:paraId="2F95DCE5" w14:textId="77777777" w:rsidR="009519E7" w:rsidRDefault="009519E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A664C" w14:textId="77777777" w:rsidR="009519E7" w:rsidRDefault="009519E7" w:rsidP="00E12788">
      <w:pPr>
        <w:spacing w:line="240" w:lineRule="auto"/>
      </w:pPr>
      <w:r>
        <w:separator/>
      </w:r>
    </w:p>
  </w:footnote>
  <w:footnote w:type="continuationSeparator" w:id="0">
    <w:p w14:paraId="144AF051" w14:textId="77777777" w:rsidR="009519E7" w:rsidRDefault="009519E7" w:rsidP="00E12788">
      <w:pPr>
        <w:spacing w:line="240" w:lineRule="auto"/>
      </w:pPr>
      <w:r>
        <w:continuationSeparator/>
      </w:r>
    </w:p>
  </w:footnote>
  <w:footnote w:type="continuationNotice" w:id="1">
    <w:p w14:paraId="75363B21" w14:textId="77777777" w:rsidR="009519E7" w:rsidRDefault="009519E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864A0"/>
    <w:multiLevelType w:val="multilevel"/>
    <w:tmpl w:val="36E2DD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E7546"/>
    <w:multiLevelType w:val="multilevel"/>
    <w:tmpl w:val="AB02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B07BE"/>
    <w:multiLevelType w:val="hybridMultilevel"/>
    <w:tmpl w:val="76DEAC70"/>
    <w:lvl w:ilvl="0" w:tplc="C082F030">
      <w:start w:val="1"/>
      <w:numFmt w:val="decimal"/>
      <w:lvlText w:val="%1."/>
      <w:lvlJc w:val="left"/>
      <w:pPr>
        <w:ind w:left="420" w:hanging="420"/>
      </w:pPr>
      <w:rPr>
        <w:rFonts w:ascii="Times New Roman" w:eastAsia="黑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6B53AA"/>
    <w:multiLevelType w:val="hybridMultilevel"/>
    <w:tmpl w:val="B1D268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1E250A"/>
    <w:multiLevelType w:val="multilevel"/>
    <w:tmpl w:val="4CBA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7C2ADE"/>
    <w:multiLevelType w:val="hybridMultilevel"/>
    <w:tmpl w:val="96665D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6E95975"/>
    <w:multiLevelType w:val="hybridMultilevel"/>
    <w:tmpl w:val="D5D002D4"/>
    <w:lvl w:ilvl="0" w:tplc="E132F2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8A37746"/>
    <w:multiLevelType w:val="hybridMultilevel"/>
    <w:tmpl w:val="386E3B28"/>
    <w:lvl w:ilvl="0" w:tplc="F04C536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470BFA"/>
    <w:multiLevelType w:val="hybridMultilevel"/>
    <w:tmpl w:val="A80078D8"/>
    <w:lvl w:ilvl="0" w:tplc="A232C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957F58"/>
    <w:multiLevelType w:val="hybridMultilevel"/>
    <w:tmpl w:val="F6140690"/>
    <w:lvl w:ilvl="0" w:tplc="625AB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B67FF"/>
    <w:multiLevelType w:val="hybridMultilevel"/>
    <w:tmpl w:val="065AE83E"/>
    <w:lvl w:ilvl="0" w:tplc="FDD2ED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0085240"/>
    <w:multiLevelType w:val="hybridMultilevel"/>
    <w:tmpl w:val="B82C00F6"/>
    <w:lvl w:ilvl="0" w:tplc="356A72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D5672E"/>
    <w:multiLevelType w:val="multilevel"/>
    <w:tmpl w:val="14847F22"/>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6D8D1BCC"/>
    <w:multiLevelType w:val="hybridMultilevel"/>
    <w:tmpl w:val="037E650E"/>
    <w:lvl w:ilvl="0" w:tplc="635E9E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A223B6"/>
    <w:multiLevelType w:val="multilevel"/>
    <w:tmpl w:val="795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6580410">
    <w:abstractNumId w:val="12"/>
  </w:num>
  <w:num w:numId="2" w16cid:durableId="2119451559">
    <w:abstractNumId w:val="3"/>
  </w:num>
  <w:num w:numId="3" w16cid:durableId="312030846">
    <w:abstractNumId w:val="8"/>
  </w:num>
  <w:num w:numId="4" w16cid:durableId="940449299">
    <w:abstractNumId w:val="5"/>
  </w:num>
  <w:num w:numId="5" w16cid:durableId="1504511669">
    <w:abstractNumId w:val="11"/>
  </w:num>
  <w:num w:numId="6" w16cid:durableId="761686946">
    <w:abstractNumId w:val="13"/>
  </w:num>
  <w:num w:numId="7" w16cid:durableId="1509825814">
    <w:abstractNumId w:val="0"/>
  </w:num>
  <w:num w:numId="8" w16cid:durableId="819273161">
    <w:abstractNumId w:val="10"/>
  </w:num>
  <w:num w:numId="9" w16cid:durableId="485821904">
    <w:abstractNumId w:val="12"/>
  </w:num>
  <w:num w:numId="10" w16cid:durableId="1025789418">
    <w:abstractNumId w:val="2"/>
  </w:num>
  <w:num w:numId="11" w16cid:durableId="439450829">
    <w:abstractNumId w:val="1"/>
  </w:num>
  <w:num w:numId="12" w16cid:durableId="1541553965">
    <w:abstractNumId w:val="14"/>
  </w:num>
  <w:num w:numId="13" w16cid:durableId="1651902124">
    <w:abstractNumId w:val="4"/>
  </w:num>
  <w:num w:numId="14" w16cid:durableId="2129735586">
    <w:abstractNumId w:val="9"/>
  </w:num>
  <w:num w:numId="15" w16cid:durableId="1932427220">
    <w:abstractNumId w:val="7"/>
  </w:num>
  <w:num w:numId="16" w16cid:durableId="1418938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A6325D"/>
    <w:rsid w:val="00002FB2"/>
    <w:rsid w:val="000055A7"/>
    <w:rsid w:val="00012555"/>
    <w:rsid w:val="000127CB"/>
    <w:rsid w:val="00017DDB"/>
    <w:rsid w:val="00026BD2"/>
    <w:rsid w:val="00027D66"/>
    <w:rsid w:val="00031CBA"/>
    <w:rsid w:val="00033D05"/>
    <w:rsid w:val="00043595"/>
    <w:rsid w:val="000446D7"/>
    <w:rsid w:val="0004569A"/>
    <w:rsid w:val="000459BE"/>
    <w:rsid w:val="000514DB"/>
    <w:rsid w:val="00053CA3"/>
    <w:rsid w:val="000549FC"/>
    <w:rsid w:val="00057E96"/>
    <w:rsid w:val="00060EE8"/>
    <w:rsid w:val="000613E9"/>
    <w:rsid w:val="00063223"/>
    <w:rsid w:val="00065C68"/>
    <w:rsid w:val="00066D43"/>
    <w:rsid w:val="0007212A"/>
    <w:rsid w:val="00075085"/>
    <w:rsid w:val="00081A9B"/>
    <w:rsid w:val="00082A35"/>
    <w:rsid w:val="0008541C"/>
    <w:rsid w:val="00090879"/>
    <w:rsid w:val="000A2EA7"/>
    <w:rsid w:val="000A308C"/>
    <w:rsid w:val="000A32FD"/>
    <w:rsid w:val="000C1D52"/>
    <w:rsid w:val="000C473D"/>
    <w:rsid w:val="000C6102"/>
    <w:rsid w:val="000E0E85"/>
    <w:rsid w:val="000E3FBF"/>
    <w:rsid w:val="000F0270"/>
    <w:rsid w:val="000F57E5"/>
    <w:rsid w:val="0010152D"/>
    <w:rsid w:val="00106BA8"/>
    <w:rsid w:val="001106BD"/>
    <w:rsid w:val="00111FA8"/>
    <w:rsid w:val="00114155"/>
    <w:rsid w:val="00122681"/>
    <w:rsid w:val="00122C1D"/>
    <w:rsid w:val="0013273E"/>
    <w:rsid w:val="00135CAB"/>
    <w:rsid w:val="0013701D"/>
    <w:rsid w:val="00140986"/>
    <w:rsid w:val="0014169B"/>
    <w:rsid w:val="0015092D"/>
    <w:rsid w:val="00151421"/>
    <w:rsid w:val="0015528C"/>
    <w:rsid w:val="001574FA"/>
    <w:rsid w:val="00161386"/>
    <w:rsid w:val="00162C05"/>
    <w:rsid w:val="00163CC7"/>
    <w:rsid w:val="001668A1"/>
    <w:rsid w:val="0017713B"/>
    <w:rsid w:val="00191473"/>
    <w:rsid w:val="00193FA1"/>
    <w:rsid w:val="00197E76"/>
    <w:rsid w:val="001A2EEA"/>
    <w:rsid w:val="001B0A5C"/>
    <w:rsid w:val="001B2252"/>
    <w:rsid w:val="001C42C8"/>
    <w:rsid w:val="001C55A5"/>
    <w:rsid w:val="001C5F23"/>
    <w:rsid w:val="001C7BE9"/>
    <w:rsid w:val="001D1D49"/>
    <w:rsid w:val="001D3A0F"/>
    <w:rsid w:val="001D42BB"/>
    <w:rsid w:val="001D43AC"/>
    <w:rsid w:val="001D578F"/>
    <w:rsid w:val="001E340E"/>
    <w:rsid w:val="001F002A"/>
    <w:rsid w:val="001F0B62"/>
    <w:rsid w:val="001F45B4"/>
    <w:rsid w:val="001F63A3"/>
    <w:rsid w:val="00201E18"/>
    <w:rsid w:val="00205C17"/>
    <w:rsid w:val="002109E9"/>
    <w:rsid w:val="002118FE"/>
    <w:rsid w:val="00214C67"/>
    <w:rsid w:val="00220247"/>
    <w:rsid w:val="00221B09"/>
    <w:rsid w:val="0022238E"/>
    <w:rsid w:val="00224AC6"/>
    <w:rsid w:val="00224C25"/>
    <w:rsid w:val="00224E3F"/>
    <w:rsid w:val="0022772C"/>
    <w:rsid w:val="00227E3B"/>
    <w:rsid w:val="002314A6"/>
    <w:rsid w:val="002348DE"/>
    <w:rsid w:val="00235F81"/>
    <w:rsid w:val="002361CB"/>
    <w:rsid w:val="00243685"/>
    <w:rsid w:val="00250005"/>
    <w:rsid w:val="00253906"/>
    <w:rsid w:val="00254C7D"/>
    <w:rsid w:val="0025545C"/>
    <w:rsid w:val="00256D3C"/>
    <w:rsid w:val="002624DB"/>
    <w:rsid w:val="00264BB2"/>
    <w:rsid w:val="00265395"/>
    <w:rsid w:val="0026783C"/>
    <w:rsid w:val="00271417"/>
    <w:rsid w:val="00272136"/>
    <w:rsid w:val="00275AAD"/>
    <w:rsid w:val="002829C7"/>
    <w:rsid w:val="002853C3"/>
    <w:rsid w:val="002966DE"/>
    <w:rsid w:val="00297405"/>
    <w:rsid w:val="002A1CCE"/>
    <w:rsid w:val="002A1F89"/>
    <w:rsid w:val="002A3B1C"/>
    <w:rsid w:val="002A4E8A"/>
    <w:rsid w:val="002A7CD7"/>
    <w:rsid w:val="002B1139"/>
    <w:rsid w:val="002B1475"/>
    <w:rsid w:val="002B5B17"/>
    <w:rsid w:val="002B6027"/>
    <w:rsid w:val="002B65A4"/>
    <w:rsid w:val="002B6BE9"/>
    <w:rsid w:val="002B78BE"/>
    <w:rsid w:val="002C1B06"/>
    <w:rsid w:val="002C7C5E"/>
    <w:rsid w:val="002D250F"/>
    <w:rsid w:val="002E355B"/>
    <w:rsid w:val="002E441C"/>
    <w:rsid w:val="002E7422"/>
    <w:rsid w:val="002E7828"/>
    <w:rsid w:val="002F1055"/>
    <w:rsid w:val="002F220A"/>
    <w:rsid w:val="002F22EC"/>
    <w:rsid w:val="002F25EC"/>
    <w:rsid w:val="002F454C"/>
    <w:rsid w:val="0030498E"/>
    <w:rsid w:val="00304D9D"/>
    <w:rsid w:val="00312309"/>
    <w:rsid w:val="003134E9"/>
    <w:rsid w:val="00314500"/>
    <w:rsid w:val="00320F2D"/>
    <w:rsid w:val="00321BB3"/>
    <w:rsid w:val="003302B0"/>
    <w:rsid w:val="0033127A"/>
    <w:rsid w:val="00334F9C"/>
    <w:rsid w:val="00337B1F"/>
    <w:rsid w:val="003420C4"/>
    <w:rsid w:val="00345377"/>
    <w:rsid w:val="00350BC6"/>
    <w:rsid w:val="00350C3E"/>
    <w:rsid w:val="00350E24"/>
    <w:rsid w:val="003521B0"/>
    <w:rsid w:val="00360576"/>
    <w:rsid w:val="00360D52"/>
    <w:rsid w:val="00363D69"/>
    <w:rsid w:val="003642B4"/>
    <w:rsid w:val="00364B91"/>
    <w:rsid w:val="0036536C"/>
    <w:rsid w:val="003726DF"/>
    <w:rsid w:val="00375490"/>
    <w:rsid w:val="00385605"/>
    <w:rsid w:val="00386B34"/>
    <w:rsid w:val="00386F2E"/>
    <w:rsid w:val="00392571"/>
    <w:rsid w:val="00392579"/>
    <w:rsid w:val="00394885"/>
    <w:rsid w:val="003948B7"/>
    <w:rsid w:val="003948E9"/>
    <w:rsid w:val="00397CAE"/>
    <w:rsid w:val="003A11FB"/>
    <w:rsid w:val="003A3C1E"/>
    <w:rsid w:val="003A4B4B"/>
    <w:rsid w:val="003A717F"/>
    <w:rsid w:val="003B0404"/>
    <w:rsid w:val="003B0A48"/>
    <w:rsid w:val="003B1244"/>
    <w:rsid w:val="003C01FA"/>
    <w:rsid w:val="003C193E"/>
    <w:rsid w:val="003C5A8B"/>
    <w:rsid w:val="003C5DED"/>
    <w:rsid w:val="003D5A64"/>
    <w:rsid w:val="003E0857"/>
    <w:rsid w:val="003E5414"/>
    <w:rsid w:val="003E7E42"/>
    <w:rsid w:val="003F0E48"/>
    <w:rsid w:val="003F1FAE"/>
    <w:rsid w:val="003F7298"/>
    <w:rsid w:val="004010F1"/>
    <w:rsid w:val="004037DD"/>
    <w:rsid w:val="0040478C"/>
    <w:rsid w:val="00405842"/>
    <w:rsid w:val="00407B7A"/>
    <w:rsid w:val="00410CBA"/>
    <w:rsid w:val="00416401"/>
    <w:rsid w:val="004174C7"/>
    <w:rsid w:val="00417E6B"/>
    <w:rsid w:val="004204AB"/>
    <w:rsid w:val="00421359"/>
    <w:rsid w:val="004230EB"/>
    <w:rsid w:val="00431E81"/>
    <w:rsid w:val="00432026"/>
    <w:rsid w:val="004324AA"/>
    <w:rsid w:val="00436148"/>
    <w:rsid w:val="00440931"/>
    <w:rsid w:val="00441908"/>
    <w:rsid w:val="00441D5A"/>
    <w:rsid w:val="00441EF0"/>
    <w:rsid w:val="00444466"/>
    <w:rsid w:val="0044676D"/>
    <w:rsid w:val="0044679E"/>
    <w:rsid w:val="00447C7A"/>
    <w:rsid w:val="00450B8D"/>
    <w:rsid w:val="004545ED"/>
    <w:rsid w:val="00454ABB"/>
    <w:rsid w:val="00457771"/>
    <w:rsid w:val="00460777"/>
    <w:rsid w:val="00461561"/>
    <w:rsid w:val="00462DB4"/>
    <w:rsid w:val="00470B7E"/>
    <w:rsid w:val="00472723"/>
    <w:rsid w:val="004730AF"/>
    <w:rsid w:val="00473165"/>
    <w:rsid w:val="004738FF"/>
    <w:rsid w:val="00473A3A"/>
    <w:rsid w:val="004776A9"/>
    <w:rsid w:val="00480AC9"/>
    <w:rsid w:val="00483207"/>
    <w:rsid w:val="00483B36"/>
    <w:rsid w:val="00484F4C"/>
    <w:rsid w:val="0048590A"/>
    <w:rsid w:val="00491D86"/>
    <w:rsid w:val="0049492F"/>
    <w:rsid w:val="00495BB3"/>
    <w:rsid w:val="00497024"/>
    <w:rsid w:val="004A0D1C"/>
    <w:rsid w:val="004A340F"/>
    <w:rsid w:val="004A4489"/>
    <w:rsid w:val="004A5E6B"/>
    <w:rsid w:val="004B2153"/>
    <w:rsid w:val="004B3F8D"/>
    <w:rsid w:val="004B42DA"/>
    <w:rsid w:val="004B63E6"/>
    <w:rsid w:val="004C2879"/>
    <w:rsid w:val="004C38AD"/>
    <w:rsid w:val="004C5AB7"/>
    <w:rsid w:val="004C6966"/>
    <w:rsid w:val="004C7FAB"/>
    <w:rsid w:val="004D0010"/>
    <w:rsid w:val="004D34A2"/>
    <w:rsid w:val="004D4901"/>
    <w:rsid w:val="004D5D0B"/>
    <w:rsid w:val="004D75DA"/>
    <w:rsid w:val="004E38DF"/>
    <w:rsid w:val="004F03C8"/>
    <w:rsid w:val="004F229F"/>
    <w:rsid w:val="004F51F4"/>
    <w:rsid w:val="005004D2"/>
    <w:rsid w:val="00507AD8"/>
    <w:rsid w:val="00515629"/>
    <w:rsid w:val="005236BA"/>
    <w:rsid w:val="005346CC"/>
    <w:rsid w:val="005372A4"/>
    <w:rsid w:val="00543E4A"/>
    <w:rsid w:val="00543F20"/>
    <w:rsid w:val="00545168"/>
    <w:rsid w:val="005465F8"/>
    <w:rsid w:val="00546E3E"/>
    <w:rsid w:val="00547978"/>
    <w:rsid w:val="00551490"/>
    <w:rsid w:val="0055184D"/>
    <w:rsid w:val="00552DF0"/>
    <w:rsid w:val="0055426A"/>
    <w:rsid w:val="00557950"/>
    <w:rsid w:val="00565647"/>
    <w:rsid w:val="005675DF"/>
    <w:rsid w:val="005731BB"/>
    <w:rsid w:val="00574B6A"/>
    <w:rsid w:val="0057648C"/>
    <w:rsid w:val="00577599"/>
    <w:rsid w:val="00581109"/>
    <w:rsid w:val="005814DF"/>
    <w:rsid w:val="005823C7"/>
    <w:rsid w:val="00582ECD"/>
    <w:rsid w:val="005847A6"/>
    <w:rsid w:val="0058666A"/>
    <w:rsid w:val="00593D01"/>
    <w:rsid w:val="00593F21"/>
    <w:rsid w:val="00594229"/>
    <w:rsid w:val="005947F7"/>
    <w:rsid w:val="00595670"/>
    <w:rsid w:val="005A26A9"/>
    <w:rsid w:val="005A6099"/>
    <w:rsid w:val="005A79DF"/>
    <w:rsid w:val="005B116D"/>
    <w:rsid w:val="005B13CA"/>
    <w:rsid w:val="005B4B78"/>
    <w:rsid w:val="005B4F72"/>
    <w:rsid w:val="005C13C2"/>
    <w:rsid w:val="005C185F"/>
    <w:rsid w:val="005D1B4F"/>
    <w:rsid w:val="005D2B9E"/>
    <w:rsid w:val="005D3495"/>
    <w:rsid w:val="005D57C3"/>
    <w:rsid w:val="005D57DC"/>
    <w:rsid w:val="005D75DC"/>
    <w:rsid w:val="005E0B40"/>
    <w:rsid w:val="005E31CE"/>
    <w:rsid w:val="005E3E5B"/>
    <w:rsid w:val="005E5BCB"/>
    <w:rsid w:val="005E7518"/>
    <w:rsid w:val="005F4E3A"/>
    <w:rsid w:val="005F58CB"/>
    <w:rsid w:val="00601D66"/>
    <w:rsid w:val="00612C80"/>
    <w:rsid w:val="0061555E"/>
    <w:rsid w:val="00615996"/>
    <w:rsid w:val="006162D1"/>
    <w:rsid w:val="006228B9"/>
    <w:rsid w:val="006272ED"/>
    <w:rsid w:val="006328AC"/>
    <w:rsid w:val="006463AA"/>
    <w:rsid w:val="00650AE5"/>
    <w:rsid w:val="00653635"/>
    <w:rsid w:val="00653E8B"/>
    <w:rsid w:val="00654DA8"/>
    <w:rsid w:val="00656EDF"/>
    <w:rsid w:val="006803B1"/>
    <w:rsid w:val="00681424"/>
    <w:rsid w:val="00684642"/>
    <w:rsid w:val="0068719E"/>
    <w:rsid w:val="00692338"/>
    <w:rsid w:val="00693A75"/>
    <w:rsid w:val="00694759"/>
    <w:rsid w:val="00697818"/>
    <w:rsid w:val="006A1DC1"/>
    <w:rsid w:val="006A3B63"/>
    <w:rsid w:val="006B04C3"/>
    <w:rsid w:val="006B7C84"/>
    <w:rsid w:val="006C0D95"/>
    <w:rsid w:val="006C1188"/>
    <w:rsid w:val="006D1701"/>
    <w:rsid w:val="006D4A97"/>
    <w:rsid w:val="006D52FF"/>
    <w:rsid w:val="006E07AC"/>
    <w:rsid w:val="006E194D"/>
    <w:rsid w:val="006E3267"/>
    <w:rsid w:val="006E327F"/>
    <w:rsid w:val="006E5364"/>
    <w:rsid w:val="006E606E"/>
    <w:rsid w:val="006F53B6"/>
    <w:rsid w:val="006F6505"/>
    <w:rsid w:val="006F7706"/>
    <w:rsid w:val="00701F26"/>
    <w:rsid w:val="00702505"/>
    <w:rsid w:val="00707DF8"/>
    <w:rsid w:val="007102A9"/>
    <w:rsid w:val="00711169"/>
    <w:rsid w:val="007124F7"/>
    <w:rsid w:val="00715506"/>
    <w:rsid w:val="00716107"/>
    <w:rsid w:val="00716803"/>
    <w:rsid w:val="00727063"/>
    <w:rsid w:val="00731296"/>
    <w:rsid w:val="0073154B"/>
    <w:rsid w:val="00734593"/>
    <w:rsid w:val="00735430"/>
    <w:rsid w:val="00736E9E"/>
    <w:rsid w:val="00737DD8"/>
    <w:rsid w:val="00741C3A"/>
    <w:rsid w:val="00743E11"/>
    <w:rsid w:val="00743EA4"/>
    <w:rsid w:val="00751282"/>
    <w:rsid w:val="00757D7B"/>
    <w:rsid w:val="007609EB"/>
    <w:rsid w:val="00762A5B"/>
    <w:rsid w:val="00765AE7"/>
    <w:rsid w:val="0076791B"/>
    <w:rsid w:val="00767C1C"/>
    <w:rsid w:val="00775B21"/>
    <w:rsid w:val="0077752D"/>
    <w:rsid w:val="007853D7"/>
    <w:rsid w:val="007856DF"/>
    <w:rsid w:val="007879EE"/>
    <w:rsid w:val="007957D5"/>
    <w:rsid w:val="00796CDA"/>
    <w:rsid w:val="007978DD"/>
    <w:rsid w:val="00797A36"/>
    <w:rsid w:val="007B2737"/>
    <w:rsid w:val="007B3C14"/>
    <w:rsid w:val="007B4449"/>
    <w:rsid w:val="007C2506"/>
    <w:rsid w:val="007C3879"/>
    <w:rsid w:val="007C645E"/>
    <w:rsid w:val="007D1533"/>
    <w:rsid w:val="007D3DD8"/>
    <w:rsid w:val="007D4398"/>
    <w:rsid w:val="007D43F4"/>
    <w:rsid w:val="007E4B5D"/>
    <w:rsid w:val="007E5503"/>
    <w:rsid w:val="007E65A0"/>
    <w:rsid w:val="007E6893"/>
    <w:rsid w:val="007E74DE"/>
    <w:rsid w:val="007F469F"/>
    <w:rsid w:val="00804E44"/>
    <w:rsid w:val="00811955"/>
    <w:rsid w:val="008124AD"/>
    <w:rsid w:val="00816301"/>
    <w:rsid w:val="00817130"/>
    <w:rsid w:val="00821155"/>
    <w:rsid w:val="008222DD"/>
    <w:rsid w:val="00823C71"/>
    <w:rsid w:val="00824650"/>
    <w:rsid w:val="00833776"/>
    <w:rsid w:val="00833D45"/>
    <w:rsid w:val="00835A7B"/>
    <w:rsid w:val="00842446"/>
    <w:rsid w:val="00842751"/>
    <w:rsid w:val="00844922"/>
    <w:rsid w:val="00845838"/>
    <w:rsid w:val="00845B75"/>
    <w:rsid w:val="008475F2"/>
    <w:rsid w:val="00850786"/>
    <w:rsid w:val="00851454"/>
    <w:rsid w:val="008565EF"/>
    <w:rsid w:val="00862562"/>
    <w:rsid w:val="00871025"/>
    <w:rsid w:val="00874768"/>
    <w:rsid w:val="00876BCA"/>
    <w:rsid w:val="0088061B"/>
    <w:rsid w:val="00880770"/>
    <w:rsid w:val="00884C55"/>
    <w:rsid w:val="0088559A"/>
    <w:rsid w:val="00891698"/>
    <w:rsid w:val="008959B1"/>
    <w:rsid w:val="00895F5F"/>
    <w:rsid w:val="00896FAF"/>
    <w:rsid w:val="008A0613"/>
    <w:rsid w:val="008A1072"/>
    <w:rsid w:val="008A6A1C"/>
    <w:rsid w:val="008B5D15"/>
    <w:rsid w:val="008B7C9B"/>
    <w:rsid w:val="008C25B6"/>
    <w:rsid w:val="008C3DC1"/>
    <w:rsid w:val="008C555C"/>
    <w:rsid w:val="008D03E0"/>
    <w:rsid w:val="008D207E"/>
    <w:rsid w:val="008D56EB"/>
    <w:rsid w:val="008D6F0B"/>
    <w:rsid w:val="008D7562"/>
    <w:rsid w:val="008E07CD"/>
    <w:rsid w:val="008E1A81"/>
    <w:rsid w:val="008E7468"/>
    <w:rsid w:val="008F07A4"/>
    <w:rsid w:val="008F0893"/>
    <w:rsid w:val="008F3913"/>
    <w:rsid w:val="008F5353"/>
    <w:rsid w:val="008F6B35"/>
    <w:rsid w:val="00900C6E"/>
    <w:rsid w:val="00900CAA"/>
    <w:rsid w:val="00900DFC"/>
    <w:rsid w:val="00902C00"/>
    <w:rsid w:val="009049C2"/>
    <w:rsid w:val="009067CC"/>
    <w:rsid w:val="00912D8E"/>
    <w:rsid w:val="00916402"/>
    <w:rsid w:val="00916DD4"/>
    <w:rsid w:val="00921BA6"/>
    <w:rsid w:val="009238EA"/>
    <w:rsid w:val="00923CB1"/>
    <w:rsid w:val="00923D88"/>
    <w:rsid w:val="00924317"/>
    <w:rsid w:val="00930884"/>
    <w:rsid w:val="0093097C"/>
    <w:rsid w:val="00930EB9"/>
    <w:rsid w:val="009326FD"/>
    <w:rsid w:val="00935B9D"/>
    <w:rsid w:val="00935CBC"/>
    <w:rsid w:val="009415EA"/>
    <w:rsid w:val="00943BFB"/>
    <w:rsid w:val="009519E7"/>
    <w:rsid w:val="00956F68"/>
    <w:rsid w:val="00957562"/>
    <w:rsid w:val="00962D7F"/>
    <w:rsid w:val="00962E7A"/>
    <w:rsid w:val="00965829"/>
    <w:rsid w:val="00966500"/>
    <w:rsid w:val="009702DE"/>
    <w:rsid w:val="00970B26"/>
    <w:rsid w:val="00973DB3"/>
    <w:rsid w:val="00974BA6"/>
    <w:rsid w:val="00982946"/>
    <w:rsid w:val="00983B67"/>
    <w:rsid w:val="00993E0C"/>
    <w:rsid w:val="00997BC9"/>
    <w:rsid w:val="009A0088"/>
    <w:rsid w:val="009B05DC"/>
    <w:rsid w:val="009B2B85"/>
    <w:rsid w:val="009B39D2"/>
    <w:rsid w:val="009C383E"/>
    <w:rsid w:val="009C43CE"/>
    <w:rsid w:val="009C579D"/>
    <w:rsid w:val="009C602D"/>
    <w:rsid w:val="009C7994"/>
    <w:rsid w:val="009C7B4E"/>
    <w:rsid w:val="009D4909"/>
    <w:rsid w:val="009D58F8"/>
    <w:rsid w:val="009D6C68"/>
    <w:rsid w:val="009E12F2"/>
    <w:rsid w:val="009E2B9D"/>
    <w:rsid w:val="009E48A8"/>
    <w:rsid w:val="009E55CF"/>
    <w:rsid w:val="009E7901"/>
    <w:rsid w:val="009F0967"/>
    <w:rsid w:val="009F5CFD"/>
    <w:rsid w:val="009F5FBD"/>
    <w:rsid w:val="009F6C7B"/>
    <w:rsid w:val="00A00111"/>
    <w:rsid w:val="00A0017E"/>
    <w:rsid w:val="00A00BC7"/>
    <w:rsid w:val="00A01915"/>
    <w:rsid w:val="00A03BFC"/>
    <w:rsid w:val="00A072D4"/>
    <w:rsid w:val="00A0774A"/>
    <w:rsid w:val="00A11C38"/>
    <w:rsid w:val="00A12468"/>
    <w:rsid w:val="00A13A57"/>
    <w:rsid w:val="00A15247"/>
    <w:rsid w:val="00A20A3F"/>
    <w:rsid w:val="00A23A6C"/>
    <w:rsid w:val="00A23CF2"/>
    <w:rsid w:val="00A26AA9"/>
    <w:rsid w:val="00A2714A"/>
    <w:rsid w:val="00A27E9F"/>
    <w:rsid w:val="00A31BEF"/>
    <w:rsid w:val="00A34C09"/>
    <w:rsid w:val="00A35894"/>
    <w:rsid w:val="00A37148"/>
    <w:rsid w:val="00A40971"/>
    <w:rsid w:val="00A42DF8"/>
    <w:rsid w:val="00A43A6F"/>
    <w:rsid w:val="00A43F62"/>
    <w:rsid w:val="00A4417B"/>
    <w:rsid w:val="00A47C26"/>
    <w:rsid w:val="00A53A9F"/>
    <w:rsid w:val="00A60032"/>
    <w:rsid w:val="00A62459"/>
    <w:rsid w:val="00A6325D"/>
    <w:rsid w:val="00A66891"/>
    <w:rsid w:val="00A72ADC"/>
    <w:rsid w:val="00A816D9"/>
    <w:rsid w:val="00A83693"/>
    <w:rsid w:val="00A848DE"/>
    <w:rsid w:val="00A85975"/>
    <w:rsid w:val="00A91C46"/>
    <w:rsid w:val="00AA1B6E"/>
    <w:rsid w:val="00AA2127"/>
    <w:rsid w:val="00AA4CDA"/>
    <w:rsid w:val="00AB7789"/>
    <w:rsid w:val="00AC21B0"/>
    <w:rsid w:val="00AC4C88"/>
    <w:rsid w:val="00AC6049"/>
    <w:rsid w:val="00AC7C60"/>
    <w:rsid w:val="00AD2EC1"/>
    <w:rsid w:val="00AD4F28"/>
    <w:rsid w:val="00AE00DE"/>
    <w:rsid w:val="00AE0530"/>
    <w:rsid w:val="00AE0C07"/>
    <w:rsid w:val="00AE1681"/>
    <w:rsid w:val="00AE4C7C"/>
    <w:rsid w:val="00AE4F3F"/>
    <w:rsid w:val="00AE6C91"/>
    <w:rsid w:val="00AE73D3"/>
    <w:rsid w:val="00AF33EF"/>
    <w:rsid w:val="00B00599"/>
    <w:rsid w:val="00B01A00"/>
    <w:rsid w:val="00B0357C"/>
    <w:rsid w:val="00B05485"/>
    <w:rsid w:val="00B06303"/>
    <w:rsid w:val="00B0648C"/>
    <w:rsid w:val="00B14617"/>
    <w:rsid w:val="00B14844"/>
    <w:rsid w:val="00B177F5"/>
    <w:rsid w:val="00B211DC"/>
    <w:rsid w:val="00B27070"/>
    <w:rsid w:val="00B27D84"/>
    <w:rsid w:val="00B3188D"/>
    <w:rsid w:val="00B32B8D"/>
    <w:rsid w:val="00B352E9"/>
    <w:rsid w:val="00B37D42"/>
    <w:rsid w:val="00B42E7A"/>
    <w:rsid w:val="00B46F56"/>
    <w:rsid w:val="00B552AE"/>
    <w:rsid w:val="00B5797B"/>
    <w:rsid w:val="00B57B24"/>
    <w:rsid w:val="00B64635"/>
    <w:rsid w:val="00B71B40"/>
    <w:rsid w:val="00B75466"/>
    <w:rsid w:val="00B8409A"/>
    <w:rsid w:val="00B84822"/>
    <w:rsid w:val="00B8747F"/>
    <w:rsid w:val="00B87636"/>
    <w:rsid w:val="00B90F80"/>
    <w:rsid w:val="00B92EB0"/>
    <w:rsid w:val="00B96BC9"/>
    <w:rsid w:val="00B972EB"/>
    <w:rsid w:val="00B9730A"/>
    <w:rsid w:val="00BA0BF6"/>
    <w:rsid w:val="00BA19CE"/>
    <w:rsid w:val="00BA3EAF"/>
    <w:rsid w:val="00BA45E3"/>
    <w:rsid w:val="00BA6D62"/>
    <w:rsid w:val="00BA7364"/>
    <w:rsid w:val="00BA7462"/>
    <w:rsid w:val="00BB07DA"/>
    <w:rsid w:val="00BB0E7E"/>
    <w:rsid w:val="00BB1938"/>
    <w:rsid w:val="00BB1F69"/>
    <w:rsid w:val="00BB37FC"/>
    <w:rsid w:val="00BB5DBA"/>
    <w:rsid w:val="00BB5FC6"/>
    <w:rsid w:val="00BB603D"/>
    <w:rsid w:val="00BB71CA"/>
    <w:rsid w:val="00BC038A"/>
    <w:rsid w:val="00BC16AE"/>
    <w:rsid w:val="00BC3F50"/>
    <w:rsid w:val="00BC5D68"/>
    <w:rsid w:val="00BD14BC"/>
    <w:rsid w:val="00BD1D19"/>
    <w:rsid w:val="00BD22A9"/>
    <w:rsid w:val="00BD334D"/>
    <w:rsid w:val="00BD4505"/>
    <w:rsid w:val="00BD5D58"/>
    <w:rsid w:val="00BD5F2B"/>
    <w:rsid w:val="00BD7720"/>
    <w:rsid w:val="00BE4A23"/>
    <w:rsid w:val="00BF040E"/>
    <w:rsid w:val="00BF0F49"/>
    <w:rsid w:val="00BF26ED"/>
    <w:rsid w:val="00BF2875"/>
    <w:rsid w:val="00BF57AD"/>
    <w:rsid w:val="00BF6E1E"/>
    <w:rsid w:val="00C000C4"/>
    <w:rsid w:val="00C05846"/>
    <w:rsid w:val="00C05A16"/>
    <w:rsid w:val="00C06EAE"/>
    <w:rsid w:val="00C100E6"/>
    <w:rsid w:val="00C10538"/>
    <w:rsid w:val="00C118DF"/>
    <w:rsid w:val="00C12BA7"/>
    <w:rsid w:val="00C13A9B"/>
    <w:rsid w:val="00C148FD"/>
    <w:rsid w:val="00C21EFF"/>
    <w:rsid w:val="00C24C41"/>
    <w:rsid w:val="00C2500A"/>
    <w:rsid w:val="00C269FB"/>
    <w:rsid w:val="00C3003E"/>
    <w:rsid w:val="00C32877"/>
    <w:rsid w:val="00C375EC"/>
    <w:rsid w:val="00C37F37"/>
    <w:rsid w:val="00C43F18"/>
    <w:rsid w:val="00C44434"/>
    <w:rsid w:val="00C462A1"/>
    <w:rsid w:val="00C47244"/>
    <w:rsid w:val="00C51747"/>
    <w:rsid w:val="00C521D7"/>
    <w:rsid w:val="00C56805"/>
    <w:rsid w:val="00C60ACE"/>
    <w:rsid w:val="00C62F90"/>
    <w:rsid w:val="00C65340"/>
    <w:rsid w:val="00C73D89"/>
    <w:rsid w:val="00C776C5"/>
    <w:rsid w:val="00C777BB"/>
    <w:rsid w:val="00C82B00"/>
    <w:rsid w:val="00C90D4B"/>
    <w:rsid w:val="00C93A58"/>
    <w:rsid w:val="00C95329"/>
    <w:rsid w:val="00C96D83"/>
    <w:rsid w:val="00CA503F"/>
    <w:rsid w:val="00CA6E9C"/>
    <w:rsid w:val="00CB5BB4"/>
    <w:rsid w:val="00CB72D5"/>
    <w:rsid w:val="00CC25BC"/>
    <w:rsid w:val="00CD18A3"/>
    <w:rsid w:val="00CD19C5"/>
    <w:rsid w:val="00CD6597"/>
    <w:rsid w:val="00CE1548"/>
    <w:rsid w:val="00CE1F6C"/>
    <w:rsid w:val="00CE270D"/>
    <w:rsid w:val="00CE71CB"/>
    <w:rsid w:val="00CF05F2"/>
    <w:rsid w:val="00CF1434"/>
    <w:rsid w:val="00CF66CF"/>
    <w:rsid w:val="00CF6E16"/>
    <w:rsid w:val="00CF772E"/>
    <w:rsid w:val="00CF7EF7"/>
    <w:rsid w:val="00D01916"/>
    <w:rsid w:val="00D04616"/>
    <w:rsid w:val="00D07F3B"/>
    <w:rsid w:val="00D10CFB"/>
    <w:rsid w:val="00D15C36"/>
    <w:rsid w:val="00D23B24"/>
    <w:rsid w:val="00D26750"/>
    <w:rsid w:val="00D269F5"/>
    <w:rsid w:val="00D271D1"/>
    <w:rsid w:val="00D3142A"/>
    <w:rsid w:val="00D352A4"/>
    <w:rsid w:val="00D40483"/>
    <w:rsid w:val="00D50ED9"/>
    <w:rsid w:val="00D529C0"/>
    <w:rsid w:val="00D52D6D"/>
    <w:rsid w:val="00D60D69"/>
    <w:rsid w:val="00D67ED6"/>
    <w:rsid w:val="00D74514"/>
    <w:rsid w:val="00D75875"/>
    <w:rsid w:val="00D77B2E"/>
    <w:rsid w:val="00D835E2"/>
    <w:rsid w:val="00D85611"/>
    <w:rsid w:val="00D85ADF"/>
    <w:rsid w:val="00D903C9"/>
    <w:rsid w:val="00D9052E"/>
    <w:rsid w:val="00D90C8F"/>
    <w:rsid w:val="00D92223"/>
    <w:rsid w:val="00D939D0"/>
    <w:rsid w:val="00D93F8E"/>
    <w:rsid w:val="00D943E7"/>
    <w:rsid w:val="00DA1A8A"/>
    <w:rsid w:val="00DA34C1"/>
    <w:rsid w:val="00DA3856"/>
    <w:rsid w:val="00DA5669"/>
    <w:rsid w:val="00DB3798"/>
    <w:rsid w:val="00DB44E6"/>
    <w:rsid w:val="00DB6610"/>
    <w:rsid w:val="00DC4E7A"/>
    <w:rsid w:val="00DC6715"/>
    <w:rsid w:val="00DD3B93"/>
    <w:rsid w:val="00DD47CC"/>
    <w:rsid w:val="00DD4D5C"/>
    <w:rsid w:val="00DD4FA4"/>
    <w:rsid w:val="00DD6199"/>
    <w:rsid w:val="00DE12AC"/>
    <w:rsid w:val="00DE2583"/>
    <w:rsid w:val="00DF49E9"/>
    <w:rsid w:val="00E0244A"/>
    <w:rsid w:val="00E02EFF"/>
    <w:rsid w:val="00E041F1"/>
    <w:rsid w:val="00E0668A"/>
    <w:rsid w:val="00E07879"/>
    <w:rsid w:val="00E10653"/>
    <w:rsid w:val="00E1102B"/>
    <w:rsid w:val="00E12788"/>
    <w:rsid w:val="00E12CD4"/>
    <w:rsid w:val="00E1571C"/>
    <w:rsid w:val="00E1652E"/>
    <w:rsid w:val="00E1749D"/>
    <w:rsid w:val="00E31688"/>
    <w:rsid w:val="00E31924"/>
    <w:rsid w:val="00E3204B"/>
    <w:rsid w:val="00E342B9"/>
    <w:rsid w:val="00E35493"/>
    <w:rsid w:val="00E41FD4"/>
    <w:rsid w:val="00E429A8"/>
    <w:rsid w:val="00E431A6"/>
    <w:rsid w:val="00E476AB"/>
    <w:rsid w:val="00E50077"/>
    <w:rsid w:val="00E51B03"/>
    <w:rsid w:val="00E550B0"/>
    <w:rsid w:val="00E55BF1"/>
    <w:rsid w:val="00E569F5"/>
    <w:rsid w:val="00E572D6"/>
    <w:rsid w:val="00E57DC5"/>
    <w:rsid w:val="00E619C7"/>
    <w:rsid w:val="00E61BBE"/>
    <w:rsid w:val="00E67B42"/>
    <w:rsid w:val="00E70599"/>
    <w:rsid w:val="00E71A12"/>
    <w:rsid w:val="00E72E79"/>
    <w:rsid w:val="00E77DED"/>
    <w:rsid w:val="00E84DCC"/>
    <w:rsid w:val="00E91335"/>
    <w:rsid w:val="00E95BC6"/>
    <w:rsid w:val="00E964E7"/>
    <w:rsid w:val="00E96961"/>
    <w:rsid w:val="00EA1048"/>
    <w:rsid w:val="00EA3A5A"/>
    <w:rsid w:val="00EA4134"/>
    <w:rsid w:val="00EA4DA5"/>
    <w:rsid w:val="00EB0DD3"/>
    <w:rsid w:val="00EB2A53"/>
    <w:rsid w:val="00EB3385"/>
    <w:rsid w:val="00EB577D"/>
    <w:rsid w:val="00ED331A"/>
    <w:rsid w:val="00ED68A1"/>
    <w:rsid w:val="00ED797B"/>
    <w:rsid w:val="00EE0282"/>
    <w:rsid w:val="00EE1EE4"/>
    <w:rsid w:val="00EE6F27"/>
    <w:rsid w:val="00EF1762"/>
    <w:rsid w:val="00EF25B8"/>
    <w:rsid w:val="00EF4C34"/>
    <w:rsid w:val="00F011B1"/>
    <w:rsid w:val="00F0333D"/>
    <w:rsid w:val="00F05B6B"/>
    <w:rsid w:val="00F13F2C"/>
    <w:rsid w:val="00F1423D"/>
    <w:rsid w:val="00F16381"/>
    <w:rsid w:val="00F20D5F"/>
    <w:rsid w:val="00F218EC"/>
    <w:rsid w:val="00F2510F"/>
    <w:rsid w:val="00F26AC4"/>
    <w:rsid w:val="00F352CC"/>
    <w:rsid w:val="00F46DD7"/>
    <w:rsid w:val="00F52B51"/>
    <w:rsid w:val="00F52D2B"/>
    <w:rsid w:val="00F535E5"/>
    <w:rsid w:val="00F5450B"/>
    <w:rsid w:val="00F57CCD"/>
    <w:rsid w:val="00F60C89"/>
    <w:rsid w:val="00F613F4"/>
    <w:rsid w:val="00F62E3E"/>
    <w:rsid w:val="00F71C27"/>
    <w:rsid w:val="00F729BA"/>
    <w:rsid w:val="00F72FDB"/>
    <w:rsid w:val="00F827FD"/>
    <w:rsid w:val="00F85327"/>
    <w:rsid w:val="00F87049"/>
    <w:rsid w:val="00F87557"/>
    <w:rsid w:val="00F9591B"/>
    <w:rsid w:val="00F9797D"/>
    <w:rsid w:val="00FA297D"/>
    <w:rsid w:val="00FA479C"/>
    <w:rsid w:val="00FA5786"/>
    <w:rsid w:val="00FA76B9"/>
    <w:rsid w:val="00FB1076"/>
    <w:rsid w:val="00FB1709"/>
    <w:rsid w:val="00FB1E99"/>
    <w:rsid w:val="00FB2FCE"/>
    <w:rsid w:val="00FB50AD"/>
    <w:rsid w:val="00FB5EC9"/>
    <w:rsid w:val="00FB6D53"/>
    <w:rsid w:val="00FC7183"/>
    <w:rsid w:val="00FD4CC2"/>
    <w:rsid w:val="00FD4F6D"/>
    <w:rsid w:val="00FE3E0D"/>
    <w:rsid w:val="00FE43A0"/>
    <w:rsid w:val="00FF14FD"/>
    <w:rsid w:val="00FF407C"/>
    <w:rsid w:val="00FF4B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FA436"/>
  <w15:docId w15:val="{C46009A8-CAA9-48BB-BC6F-37915EAE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3207"/>
    <w:pPr>
      <w:widowControl w:val="0"/>
      <w:spacing w:line="300" w:lineRule="auto"/>
      <w:jc w:val="both"/>
    </w:pPr>
    <w:rPr>
      <w:rFonts w:ascii="Times New Roman" w:eastAsia="宋体" w:hAnsi="Times New Roman"/>
      <w:sz w:val="24"/>
    </w:rPr>
  </w:style>
  <w:style w:type="paragraph" w:styleId="1">
    <w:name w:val="heading 1"/>
    <w:basedOn w:val="a"/>
    <w:next w:val="a"/>
    <w:link w:val="10"/>
    <w:uiPriority w:val="9"/>
    <w:qFormat/>
    <w:rsid w:val="00D23B24"/>
    <w:pPr>
      <w:keepNext/>
      <w:keepLines/>
      <w:numPr>
        <w:numId w:val="1"/>
      </w:numPr>
      <w:snapToGrid w:val="0"/>
      <w:outlineLvl w:val="0"/>
    </w:pPr>
    <w:rPr>
      <w:b/>
      <w:bCs/>
      <w:kern w:val="44"/>
      <w:sz w:val="32"/>
      <w:szCs w:val="44"/>
    </w:rPr>
  </w:style>
  <w:style w:type="paragraph" w:styleId="2">
    <w:name w:val="heading 2"/>
    <w:basedOn w:val="a"/>
    <w:next w:val="a"/>
    <w:link w:val="20"/>
    <w:uiPriority w:val="9"/>
    <w:unhideWhenUsed/>
    <w:qFormat/>
    <w:rsid w:val="00221B09"/>
    <w:pPr>
      <w:keepNext/>
      <w:keepLines/>
      <w:numPr>
        <w:ilvl w:val="1"/>
        <w:numId w:val="1"/>
      </w:numPr>
      <w:ind w:left="0" w:firstLine="0"/>
      <w:outlineLvl w:val="1"/>
    </w:pPr>
    <w:rPr>
      <w:rFonts w:cstheme="majorBidi"/>
      <w:b/>
      <w:bCs/>
      <w:sz w:val="30"/>
      <w:szCs w:val="32"/>
    </w:rPr>
  </w:style>
  <w:style w:type="paragraph" w:styleId="3">
    <w:name w:val="heading 3"/>
    <w:basedOn w:val="a"/>
    <w:next w:val="a"/>
    <w:link w:val="30"/>
    <w:uiPriority w:val="9"/>
    <w:unhideWhenUsed/>
    <w:qFormat/>
    <w:rsid w:val="003948E9"/>
    <w:pPr>
      <w:keepNext/>
      <w:keepLines/>
      <w:numPr>
        <w:ilvl w:val="2"/>
        <w:numId w:val="1"/>
      </w:numPr>
      <w:ind w:left="0" w:firstLine="0"/>
      <w:outlineLvl w:val="2"/>
    </w:pPr>
    <w:rPr>
      <w:b/>
      <w:bCs/>
      <w:sz w:val="28"/>
      <w:szCs w:val="32"/>
    </w:rPr>
  </w:style>
  <w:style w:type="paragraph" w:styleId="4">
    <w:name w:val="heading 4"/>
    <w:basedOn w:val="a"/>
    <w:next w:val="a"/>
    <w:link w:val="40"/>
    <w:uiPriority w:val="9"/>
    <w:unhideWhenUsed/>
    <w:qFormat/>
    <w:rsid w:val="00416401"/>
    <w:pPr>
      <w:keepNext/>
      <w:keepLines/>
      <w:spacing w:line="240" w:lineRule="auto"/>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3B24"/>
    <w:rPr>
      <w:rFonts w:ascii="Times New Roman" w:eastAsia="宋体" w:hAnsi="Times New Roman"/>
      <w:b/>
      <w:bCs/>
      <w:kern w:val="44"/>
      <w:sz w:val="32"/>
      <w:szCs w:val="44"/>
    </w:rPr>
  </w:style>
  <w:style w:type="character" w:customStyle="1" w:styleId="20">
    <w:name w:val="标题 2 字符"/>
    <w:basedOn w:val="a0"/>
    <w:link w:val="2"/>
    <w:uiPriority w:val="9"/>
    <w:rsid w:val="00221B09"/>
    <w:rPr>
      <w:rFonts w:ascii="Times New Roman" w:eastAsia="宋体" w:hAnsi="Times New Roman" w:cstheme="majorBidi"/>
      <w:b/>
      <w:bCs/>
      <w:sz w:val="30"/>
      <w:szCs w:val="32"/>
    </w:rPr>
  </w:style>
  <w:style w:type="character" w:customStyle="1" w:styleId="30">
    <w:name w:val="标题 3 字符"/>
    <w:basedOn w:val="a0"/>
    <w:link w:val="3"/>
    <w:uiPriority w:val="9"/>
    <w:rsid w:val="003948E9"/>
    <w:rPr>
      <w:rFonts w:ascii="Times New Roman" w:eastAsia="宋体" w:hAnsi="Times New Roman"/>
      <w:b/>
      <w:bCs/>
      <w:sz w:val="28"/>
      <w:szCs w:val="32"/>
    </w:rPr>
  </w:style>
  <w:style w:type="paragraph" w:styleId="HTML">
    <w:name w:val="HTML Preformatted"/>
    <w:basedOn w:val="a"/>
    <w:link w:val="HTML0"/>
    <w:uiPriority w:val="99"/>
    <w:unhideWhenUsed/>
    <w:rsid w:val="002A7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rsid w:val="002A7CD7"/>
    <w:rPr>
      <w:rFonts w:ascii="宋体" w:eastAsia="宋体" w:hAnsi="宋体" w:cs="宋体"/>
      <w:kern w:val="0"/>
      <w:sz w:val="24"/>
      <w:szCs w:val="24"/>
    </w:rPr>
  </w:style>
  <w:style w:type="character" w:customStyle="1" w:styleId="kwd">
    <w:name w:val="kwd"/>
    <w:basedOn w:val="a0"/>
    <w:rsid w:val="002A7CD7"/>
  </w:style>
  <w:style w:type="character" w:customStyle="1" w:styleId="pln">
    <w:name w:val="pln"/>
    <w:basedOn w:val="a0"/>
    <w:rsid w:val="002A7CD7"/>
  </w:style>
  <w:style w:type="character" w:customStyle="1" w:styleId="pun">
    <w:name w:val="pun"/>
    <w:basedOn w:val="a0"/>
    <w:rsid w:val="002A7CD7"/>
  </w:style>
  <w:style w:type="character" w:customStyle="1" w:styleId="typ">
    <w:name w:val="typ"/>
    <w:basedOn w:val="a0"/>
    <w:rsid w:val="002A7CD7"/>
  </w:style>
  <w:style w:type="paragraph" w:styleId="a3">
    <w:name w:val="List Paragraph"/>
    <w:basedOn w:val="a"/>
    <w:uiPriority w:val="34"/>
    <w:qFormat/>
    <w:rsid w:val="00151421"/>
    <w:pPr>
      <w:ind w:firstLineChars="200" w:firstLine="420"/>
    </w:pPr>
  </w:style>
  <w:style w:type="character" w:styleId="a4">
    <w:name w:val="Hyperlink"/>
    <w:basedOn w:val="a0"/>
    <w:uiPriority w:val="99"/>
    <w:unhideWhenUsed/>
    <w:rsid w:val="00A60032"/>
    <w:rPr>
      <w:color w:val="0563C1" w:themeColor="hyperlink"/>
      <w:u w:val="single"/>
    </w:rPr>
  </w:style>
  <w:style w:type="character" w:styleId="a5">
    <w:name w:val="Unresolved Mention"/>
    <w:basedOn w:val="a0"/>
    <w:uiPriority w:val="99"/>
    <w:semiHidden/>
    <w:unhideWhenUsed/>
    <w:rsid w:val="00A60032"/>
    <w:rPr>
      <w:color w:val="605E5C"/>
      <w:shd w:val="clear" w:color="auto" w:fill="E1DFDD"/>
    </w:rPr>
  </w:style>
  <w:style w:type="character" w:customStyle="1" w:styleId="40">
    <w:name w:val="标题 4 字符"/>
    <w:basedOn w:val="a0"/>
    <w:link w:val="4"/>
    <w:uiPriority w:val="9"/>
    <w:rsid w:val="00416401"/>
    <w:rPr>
      <w:rFonts w:ascii="Times New Roman" w:eastAsia="宋体" w:hAnsi="Times New Roman" w:cstheme="majorBidi"/>
      <w:b/>
      <w:bCs/>
      <w:sz w:val="24"/>
      <w:szCs w:val="28"/>
    </w:rPr>
  </w:style>
  <w:style w:type="paragraph" w:styleId="a6">
    <w:name w:val="header"/>
    <w:basedOn w:val="a"/>
    <w:link w:val="a7"/>
    <w:uiPriority w:val="99"/>
    <w:unhideWhenUsed/>
    <w:rsid w:val="00E127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E12788"/>
    <w:rPr>
      <w:rFonts w:ascii="Times New Roman" w:eastAsia="宋体" w:hAnsi="Times New Roman"/>
      <w:sz w:val="18"/>
      <w:szCs w:val="18"/>
    </w:rPr>
  </w:style>
  <w:style w:type="paragraph" w:styleId="a8">
    <w:name w:val="footer"/>
    <w:basedOn w:val="a"/>
    <w:link w:val="a9"/>
    <w:uiPriority w:val="99"/>
    <w:unhideWhenUsed/>
    <w:rsid w:val="00E12788"/>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E12788"/>
    <w:rPr>
      <w:rFonts w:ascii="Times New Roman" w:eastAsia="宋体" w:hAnsi="Times New Roman"/>
      <w:sz w:val="18"/>
      <w:szCs w:val="18"/>
    </w:rPr>
  </w:style>
  <w:style w:type="paragraph" w:styleId="aa">
    <w:name w:val="No Spacing"/>
    <w:uiPriority w:val="1"/>
    <w:qFormat/>
    <w:rsid w:val="005731BB"/>
    <w:pPr>
      <w:widowControl w:val="0"/>
      <w:jc w:val="both"/>
    </w:pPr>
    <w:rPr>
      <w:rFonts w:ascii="Times New Roman" w:eastAsia="宋体" w:hAnsi="Times New Roman"/>
      <w:sz w:val="24"/>
    </w:rPr>
  </w:style>
  <w:style w:type="paragraph" w:styleId="ab">
    <w:name w:val="Normal (Web)"/>
    <w:basedOn w:val="a"/>
    <w:uiPriority w:val="99"/>
    <w:unhideWhenUsed/>
    <w:rsid w:val="009E55CF"/>
    <w:pPr>
      <w:widowControl/>
      <w:spacing w:before="100" w:beforeAutospacing="1" w:after="100" w:afterAutospacing="1" w:line="240" w:lineRule="auto"/>
      <w:jc w:val="left"/>
    </w:pPr>
    <w:rPr>
      <w:rFonts w:ascii="宋体" w:hAnsi="宋体" w:cs="宋体"/>
      <w:kern w:val="0"/>
      <w:szCs w:val="24"/>
    </w:rPr>
  </w:style>
  <w:style w:type="character" w:styleId="ac">
    <w:name w:val="Strong"/>
    <w:basedOn w:val="a0"/>
    <w:uiPriority w:val="22"/>
    <w:qFormat/>
    <w:rsid w:val="009E55CF"/>
    <w:rPr>
      <w:b/>
      <w:bCs/>
    </w:rPr>
  </w:style>
  <w:style w:type="character" w:styleId="HTML1">
    <w:name w:val="HTML Code"/>
    <w:basedOn w:val="a0"/>
    <w:uiPriority w:val="99"/>
    <w:semiHidden/>
    <w:unhideWhenUsed/>
    <w:rsid w:val="005A6099"/>
    <w:rPr>
      <w:rFonts w:ascii="宋体" w:eastAsia="宋体" w:hAnsi="宋体" w:cs="宋体"/>
      <w:sz w:val="24"/>
      <w:szCs w:val="24"/>
    </w:rPr>
  </w:style>
  <w:style w:type="paragraph" w:customStyle="1" w:styleId="ztext-empty-paragraph">
    <w:name w:val="ztext-empty-paragraph"/>
    <w:basedOn w:val="a"/>
    <w:rsid w:val="003D5A64"/>
    <w:pPr>
      <w:widowControl/>
      <w:spacing w:before="100" w:beforeAutospacing="1" w:after="100" w:afterAutospacing="1" w:line="240" w:lineRule="auto"/>
      <w:jc w:val="left"/>
    </w:pPr>
    <w:rPr>
      <w:rFonts w:ascii="宋体" w:hAnsi="宋体" w:cs="宋体"/>
      <w:kern w:val="0"/>
      <w:szCs w:val="24"/>
    </w:rPr>
  </w:style>
  <w:style w:type="paragraph" w:customStyle="1" w:styleId="ad">
    <w:name w:val="论文正文"/>
    <w:link w:val="ae"/>
    <w:qFormat/>
    <w:rsid w:val="00921BA6"/>
    <w:pPr>
      <w:spacing w:line="300" w:lineRule="auto"/>
      <w:ind w:firstLineChars="200" w:firstLine="200"/>
      <w:jc w:val="both"/>
    </w:pPr>
    <w:rPr>
      <w:rFonts w:ascii="Times New Roman" w:eastAsia="宋体" w:hAnsi="Times New Roman" w:cs="Times New Roman"/>
      <w:sz w:val="24"/>
      <w:szCs w:val="28"/>
    </w:rPr>
  </w:style>
  <w:style w:type="character" w:customStyle="1" w:styleId="ae">
    <w:name w:val="论文正文 字符"/>
    <w:basedOn w:val="a0"/>
    <w:link w:val="ad"/>
    <w:rsid w:val="00921BA6"/>
    <w:rPr>
      <w:rFonts w:ascii="Times New Roman" w:eastAsia="宋体" w:hAnsi="Times New Roman" w:cs="Times New Roma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63912">
      <w:bodyDiv w:val="1"/>
      <w:marLeft w:val="0"/>
      <w:marRight w:val="0"/>
      <w:marTop w:val="0"/>
      <w:marBottom w:val="0"/>
      <w:divBdr>
        <w:top w:val="none" w:sz="0" w:space="0" w:color="auto"/>
        <w:left w:val="none" w:sz="0" w:space="0" w:color="auto"/>
        <w:bottom w:val="none" w:sz="0" w:space="0" w:color="auto"/>
        <w:right w:val="none" w:sz="0" w:space="0" w:color="auto"/>
      </w:divBdr>
    </w:div>
    <w:div w:id="286283817">
      <w:bodyDiv w:val="1"/>
      <w:marLeft w:val="0"/>
      <w:marRight w:val="0"/>
      <w:marTop w:val="0"/>
      <w:marBottom w:val="0"/>
      <w:divBdr>
        <w:top w:val="none" w:sz="0" w:space="0" w:color="auto"/>
        <w:left w:val="none" w:sz="0" w:space="0" w:color="auto"/>
        <w:bottom w:val="none" w:sz="0" w:space="0" w:color="auto"/>
        <w:right w:val="none" w:sz="0" w:space="0" w:color="auto"/>
      </w:divBdr>
      <w:divsChild>
        <w:div w:id="1042362779">
          <w:marLeft w:val="0"/>
          <w:marRight w:val="0"/>
          <w:marTop w:val="0"/>
          <w:marBottom w:val="0"/>
          <w:divBdr>
            <w:top w:val="none" w:sz="0" w:space="0" w:color="auto"/>
            <w:left w:val="none" w:sz="0" w:space="0" w:color="auto"/>
            <w:bottom w:val="none" w:sz="0" w:space="0" w:color="auto"/>
            <w:right w:val="none" w:sz="0" w:space="0" w:color="auto"/>
          </w:divBdr>
          <w:divsChild>
            <w:div w:id="21327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2608">
      <w:bodyDiv w:val="1"/>
      <w:marLeft w:val="0"/>
      <w:marRight w:val="0"/>
      <w:marTop w:val="0"/>
      <w:marBottom w:val="0"/>
      <w:divBdr>
        <w:top w:val="none" w:sz="0" w:space="0" w:color="auto"/>
        <w:left w:val="none" w:sz="0" w:space="0" w:color="auto"/>
        <w:bottom w:val="none" w:sz="0" w:space="0" w:color="auto"/>
        <w:right w:val="none" w:sz="0" w:space="0" w:color="auto"/>
      </w:divBdr>
      <w:divsChild>
        <w:div w:id="440564361">
          <w:marLeft w:val="0"/>
          <w:marRight w:val="0"/>
          <w:marTop w:val="0"/>
          <w:marBottom w:val="0"/>
          <w:divBdr>
            <w:top w:val="none" w:sz="0" w:space="0" w:color="auto"/>
            <w:left w:val="none" w:sz="0" w:space="0" w:color="auto"/>
            <w:bottom w:val="none" w:sz="0" w:space="0" w:color="auto"/>
            <w:right w:val="none" w:sz="0" w:space="0" w:color="auto"/>
          </w:divBdr>
          <w:divsChild>
            <w:div w:id="2587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7010">
      <w:bodyDiv w:val="1"/>
      <w:marLeft w:val="0"/>
      <w:marRight w:val="0"/>
      <w:marTop w:val="0"/>
      <w:marBottom w:val="0"/>
      <w:divBdr>
        <w:top w:val="none" w:sz="0" w:space="0" w:color="auto"/>
        <w:left w:val="none" w:sz="0" w:space="0" w:color="auto"/>
        <w:bottom w:val="none" w:sz="0" w:space="0" w:color="auto"/>
        <w:right w:val="none" w:sz="0" w:space="0" w:color="auto"/>
      </w:divBdr>
      <w:divsChild>
        <w:div w:id="446237410">
          <w:marLeft w:val="0"/>
          <w:marRight w:val="0"/>
          <w:marTop w:val="0"/>
          <w:marBottom w:val="0"/>
          <w:divBdr>
            <w:top w:val="none" w:sz="0" w:space="0" w:color="auto"/>
            <w:left w:val="none" w:sz="0" w:space="0" w:color="auto"/>
            <w:bottom w:val="none" w:sz="0" w:space="0" w:color="auto"/>
            <w:right w:val="none" w:sz="0" w:space="0" w:color="auto"/>
          </w:divBdr>
          <w:divsChild>
            <w:div w:id="16038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3492">
      <w:bodyDiv w:val="1"/>
      <w:marLeft w:val="0"/>
      <w:marRight w:val="0"/>
      <w:marTop w:val="0"/>
      <w:marBottom w:val="0"/>
      <w:divBdr>
        <w:top w:val="none" w:sz="0" w:space="0" w:color="auto"/>
        <w:left w:val="none" w:sz="0" w:space="0" w:color="auto"/>
        <w:bottom w:val="none" w:sz="0" w:space="0" w:color="auto"/>
        <w:right w:val="none" w:sz="0" w:space="0" w:color="auto"/>
      </w:divBdr>
      <w:divsChild>
        <w:div w:id="732200402">
          <w:marLeft w:val="0"/>
          <w:marRight w:val="0"/>
          <w:marTop w:val="0"/>
          <w:marBottom w:val="0"/>
          <w:divBdr>
            <w:top w:val="none" w:sz="0" w:space="0" w:color="auto"/>
            <w:left w:val="none" w:sz="0" w:space="0" w:color="auto"/>
            <w:bottom w:val="none" w:sz="0" w:space="0" w:color="auto"/>
            <w:right w:val="none" w:sz="0" w:space="0" w:color="auto"/>
          </w:divBdr>
        </w:div>
      </w:divsChild>
    </w:div>
    <w:div w:id="865482270">
      <w:bodyDiv w:val="1"/>
      <w:marLeft w:val="0"/>
      <w:marRight w:val="0"/>
      <w:marTop w:val="0"/>
      <w:marBottom w:val="0"/>
      <w:divBdr>
        <w:top w:val="none" w:sz="0" w:space="0" w:color="auto"/>
        <w:left w:val="none" w:sz="0" w:space="0" w:color="auto"/>
        <w:bottom w:val="none" w:sz="0" w:space="0" w:color="auto"/>
        <w:right w:val="none" w:sz="0" w:space="0" w:color="auto"/>
      </w:divBdr>
    </w:div>
    <w:div w:id="873149719">
      <w:bodyDiv w:val="1"/>
      <w:marLeft w:val="0"/>
      <w:marRight w:val="0"/>
      <w:marTop w:val="0"/>
      <w:marBottom w:val="0"/>
      <w:divBdr>
        <w:top w:val="none" w:sz="0" w:space="0" w:color="auto"/>
        <w:left w:val="none" w:sz="0" w:space="0" w:color="auto"/>
        <w:bottom w:val="none" w:sz="0" w:space="0" w:color="auto"/>
        <w:right w:val="none" w:sz="0" w:space="0" w:color="auto"/>
      </w:divBdr>
    </w:div>
    <w:div w:id="984624002">
      <w:bodyDiv w:val="1"/>
      <w:marLeft w:val="0"/>
      <w:marRight w:val="0"/>
      <w:marTop w:val="0"/>
      <w:marBottom w:val="0"/>
      <w:divBdr>
        <w:top w:val="none" w:sz="0" w:space="0" w:color="auto"/>
        <w:left w:val="none" w:sz="0" w:space="0" w:color="auto"/>
        <w:bottom w:val="none" w:sz="0" w:space="0" w:color="auto"/>
        <w:right w:val="none" w:sz="0" w:space="0" w:color="auto"/>
      </w:divBdr>
    </w:div>
    <w:div w:id="1207791694">
      <w:bodyDiv w:val="1"/>
      <w:marLeft w:val="0"/>
      <w:marRight w:val="0"/>
      <w:marTop w:val="0"/>
      <w:marBottom w:val="0"/>
      <w:divBdr>
        <w:top w:val="none" w:sz="0" w:space="0" w:color="auto"/>
        <w:left w:val="none" w:sz="0" w:space="0" w:color="auto"/>
        <w:bottom w:val="none" w:sz="0" w:space="0" w:color="auto"/>
        <w:right w:val="none" w:sz="0" w:space="0" w:color="auto"/>
      </w:divBdr>
    </w:div>
    <w:div w:id="1306350731">
      <w:bodyDiv w:val="1"/>
      <w:marLeft w:val="0"/>
      <w:marRight w:val="0"/>
      <w:marTop w:val="0"/>
      <w:marBottom w:val="0"/>
      <w:divBdr>
        <w:top w:val="none" w:sz="0" w:space="0" w:color="auto"/>
        <w:left w:val="none" w:sz="0" w:space="0" w:color="auto"/>
        <w:bottom w:val="none" w:sz="0" w:space="0" w:color="auto"/>
        <w:right w:val="none" w:sz="0" w:space="0" w:color="auto"/>
      </w:divBdr>
    </w:div>
    <w:div w:id="1397586982">
      <w:bodyDiv w:val="1"/>
      <w:marLeft w:val="0"/>
      <w:marRight w:val="0"/>
      <w:marTop w:val="0"/>
      <w:marBottom w:val="0"/>
      <w:divBdr>
        <w:top w:val="none" w:sz="0" w:space="0" w:color="auto"/>
        <w:left w:val="none" w:sz="0" w:space="0" w:color="auto"/>
        <w:bottom w:val="none" w:sz="0" w:space="0" w:color="auto"/>
        <w:right w:val="none" w:sz="0" w:space="0" w:color="auto"/>
      </w:divBdr>
      <w:divsChild>
        <w:div w:id="1436168441">
          <w:marLeft w:val="0"/>
          <w:marRight w:val="0"/>
          <w:marTop w:val="0"/>
          <w:marBottom w:val="0"/>
          <w:divBdr>
            <w:top w:val="none" w:sz="0" w:space="0" w:color="auto"/>
            <w:left w:val="none" w:sz="0" w:space="0" w:color="auto"/>
            <w:bottom w:val="none" w:sz="0" w:space="0" w:color="auto"/>
            <w:right w:val="none" w:sz="0" w:space="0" w:color="auto"/>
          </w:divBdr>
          <w:divsChild>
            <w:div w:id="2012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42712">
      <w:bodyDiv w:val="1"/>
      <w:marLeft w:val="0"/>
      <w:marRight w:val="0"/>
      <w:marTop w:val="0"/>
      <w:marBottom w:val="0"/>
      <w:divBdr>
        <w:top w:val="none" w:sz="0" w:space="0" w:color="auto"/>
        <w:left w:val="none" w:sz="0" w:space="0" w:color="auto"/>
        <w:bottom w:val="none" w:sz="0" w:space="0" w:color="auto"/>
        <w:right w:val="none" w:sz="0" w:space="0" w:color="auto"/>
      </w:divBdr>
      <w:divsChild>
        <w:div w:id="1599173115">
          <w:marLeft w:val="0"/>
          <w:marRight w:val="0"/>
          <w:marTop w:val="0"/>
          <w:marBottom w:val="0"/>
          <w:divBdr>
            <w:top w:val="none" w:sz="0" w:space="0" w:color="auto"/>
            <w:left w:val="none" w:sz="0" w:space="0" w:color="auto"/>
            <w:bottom w:val="none" w:sz="0" w:space="0" w:color="auto"/>
            <w:right w:val="none" w:sz="0" w:space="0" w:color="auto"/>
          </w:divBdr>
          <w:divsChild>
            <w:div w:id="182864793">
              <w:marLeft w:val="0"/>
              <w:marRight w:val="0"/>
              <w:marTop w:val="0"/>
              <w:marBottom w:val="0"/>
              <w:divBdr>
                <w:top w:val="none" w:sz="0" w:space="0" w:color="auto"/>
                <w:left w:val="none" w:sz="0" w:space="0" w:color="auto"/>
                <w:bottom w:val="none" w:sz="0" w:space="0" w:color="auto"/>
                <w:right w:val="none" w:sz="0" w:space="0" w:color="auto"/>
              </w:divBdr>
            </w:div>
            <w:div w:id="272321331">
              <w:marLeft w:val="0"/>
              <w:marRight w:val="0"/>
              <w:marTop w:val="0"/>
              <w:marBottom w:val="0"/>
              <w:divBdr>
                <w:top w:val="none" w:sz="0" w:space="0" w:color="auto"/>
                <w:left w:val="none" w:sz="0" w:space="0" w:color="auto"/>
                <w:bottom w:val="none" w:sz="0" w:space="0" w:color="auto"/>
                <w:right w:val="none" w:sz="0" w:space="0" w:color="auto"/>
              </w:divBdr>
            </w:div>
            <w:div w:id="364335742">
              <w:marLeft w:val="0"/>
              <w:marRight w:val="0"/>
              <w:marTop w:val="0"/>
              <w:marBottom w:val="0"/>
              <w:divBdr>
                <w:top w:val="none" w:sz="0" w:space="0" w:color="auto"/>
                <w:left w:val="none" w:sz="0" w:space="0" w:color="auto"/>
                <w:bottom w:val="none" w:sz="0" w:space="0" w:color="auto"/>
                <w:right w:val="none" w:sz="0" w:space="0" w:color="auto"/>
              </w:divBdr>
            </w:div>
            <w:div w:id="378823144">
              <w:marLeft w:val="0"/>
              <w:marRight w:val="0"/>
              <w:marTop w:val="0"/>
              <w:marBottom w:val="0"/>
              <w:divBdr>
                <w:top w:val="none" w:sz="0" w:space="0" w:color="auto"/>
                <w:left w:val="none" w:sz="0" w:space="0" w:color="auto"/>
                <w:bottom w:val="none" w:sz="0" w:space="0" w:color="auto"/>
                <w:right w:val="none" w:sz="0" w:space="0" w:color="auto"/>
              </w:divBdr>
            </w:div>
            <w:div w:id="803893213">
              <w:marLeft w:val="0"/>
              <w:marRight w:val="0"/>
              <w:marTop w:val="0"/>
              <w:marBottom w:val="0"/>
              <w:divBdr>
                <w:top w:val="none" w:sz="0" w:space="0" w:color="auto"/>
                <w:left w:val="none" w:sz="0" w:space="0" w:color="auto"/>
                <w:bottom w:val="none" w:sz="0" w:space="0" w:color="auto"/>
                <w:right w:val="none" w:sz="0" w:space="0" w:color="auto"/>
              </w:divBdr>
            </w:div>
            <w:div w:id="832985971">
              <w:marLeft w:val="0"/>
              <w:marRight w:val="0"/>
              <w:marTop w:val="0"/>
              <w:marBottom w:val="0"/>
              <w:divBdr>
                <w:top w:val="none" w:sz="0" w:space="0" w:color="auto"/>
                <w:left w:val="none" w:sz="0" w:space="0" w:color="auto"/>
                <w:bottom w:val="none" w:sz="0" w:space="0" w:color="auto"/>
                <w:right w:val="none" w:sz="0" w:space="0" w:color="auto"/>
              </w:divBdr>
            </w:div>
            <w:div w:id="933318101">
              <w:marLeft w:val="0"/>
              <w:marRight w:val="0"/>
              <w:marTop w:val="0"/>
              <w:marBottom w:val="0"/>
              <w:divBdr>
                <w:top w:val="none" w:sz="0" w:space="0" w:color="auto"/>
                <w:left w:val="none" w:sz="0" w:space="0" w:color="auto"/>
                <w:bottom w:val="none" w:sz="0" w:space="0" w:color="auto"/>
                <w:right w:val="none" w:sz="0" w:space="0" w:color="auto"/>
              </w:divBdr>
            </w:div>
            <w:div w:id="942414883">
              <w:marLeft w:val="0"/>
              <w:marRight w:val="0"/>
              <w:marTop w:val="0"/>
              <w:marBottom w:val="0"/>
              <w:divBdr>
                <w:top w:val="none" w:sz="0" w:space="0" w:color="auto"/>
                <w:left w:val="none" w:sz="0" w:space="0" w:color="auto"/>
                <w:bottom w:val="none" w:sz="0" w:space="0" w:color="auto"/>
                <w:right w:val="none" w:sz="0" w:space="0" w:color="auto"/>
              </w:divBdr>
            </w:div>
            <w:div w:id="960764888">
              <w:marLeft w:val="0"/>
              <w:marRight w:val="0"/>
              <w:marTop w:val="0"/>
              <w:marBottom w:val="0"/>
              <w:divBdr>
                <w:top w:val="none" w:sz="0" w:space="0" w:color="auto"/>
                <w:left w:val="none" w:sz="0" w:space="0" w:color="auto"/>
                <w:bottom w:val="none" w:sz="0" w:space="0" w:color="auto"/>
                <w:right w:val="none" w:sz="0" w:space="0" w:color="auto"/>
              </w:divBdr>
            </w:div>
            <w:div w:id="995765733">
              <w:marLeft w:val="0"/>
              <w:marRight w:val="0"/>
              <w:marTop w:val="0"/>
              <w:marBottom w:val="0"/>
              <w:divBdr>
                <w:top w:val="none" w:sz="0" w:space="0" w:color="auto"/>
                <w:left w:val="none" w:sz="0" w:space="0" w:color="auto"/>
                <w:bottom w:val="none" w:sz="0" w:space="0" w:color="auto"/>
                <w:right w:val="none" w:sz="0" w:space="0" w:color="auto"/>
              </w:divBdr>
            </w:div>
            <w:div w:id="1075321311">
              <w:marLeft w:val="0"/>
              <w:marRight w:val="0"/>
              <w:marTop w:val="0"/>
              <w:marBottom w:val="0"/>
              <w:divBdr>
                <w:top w:val="none" w:sz="0" w:space="0" w:color="auto"/>
                <w:left w:val="none" w:sz="0" w:space="0" w:color="auto"/>
                <w:bottom w:val="none" w:sz="0" w:space="0" w:color="auto"/>
                <w:right w:val="none" w:sz="0" w:space="0" w:color="auto"/>
              </w:divBdr>
            </w:div>
            <w:div w:id="1251623047">
              <w:marLeft w:val="0"/>
              <w:marRight w:val="0"/>
              <w:marTop w:val="0"/>
              <w:marBottom w:val="0"/>
              <w:divBdr>
                <w:top w:val="none" w:sz="0" w:space="0" w:color="auto"/>
                <w:left w:val="none" w:sz="0" w:space="0" w:color="auto"/>
                <w:bottom w:val="none" w:sz="0" w:space="0" w:color="auto"/>
                <w:right w:val="none" w:sz="0" w:space="0" w:color="auto"/>
              </w:divBdr>
            </w:div>
            <w:div w:id="1440220736">
              <w:marLeft w:val="0"/>
              <w:marRight w:val="0"/>
              <w:marTop w:val="0"/>
              <w:marBottom w:val="0"/>
              <w:divBdr>
                <w:top w:val="none" w:sz="0" w:space="0" w:color="auto"/>
                <w:left w:val="none" w:sz="0" w:space="0" w:color="auto"/>
                <w:bottom w:val="none" w:sz="0" w:space="0" w:color="auto"/>
                <w:right w:val="none" w:sz="0" w:space="0" w:color="auto"/>
              </w:divBdr>
            </w:div>
            <w:div w:id="1769738217">
              <w:marLeft w:val="0"/>
              <w:marRight w:val="0"/>
              <w:marTop w:val="0"/>
              <w:marBottom w:val="0"/>
              <w:divBdr>
                <w:top w:val="none" w:sz="0" w:space="0" w:color="auto"/>
                <w:left w:val="none" w:sz="0" w:space="0" w:color="auto"/>
                <w:bottom w:val="none" w:sz="0" w:space="0" w:color="auto"/>
                <w:right w:val="none" w:sz="0" w:space="0" w:color="auto"/>
              </w:divBdr>
            </w:div>
            <w:div w:id="1902717787">
              <w:marLeft w:val="0"/>
              <w:marRight w:val="0"/>
              <w:marTop w:val="0"/>
              <w:marBottom w:val="0"/>
              <w:divBdr>
                <w:top w:val="none" w:sz="0" w:space="0" w:color="auto"/>
                <w:left w:val="none" w:sz="0" w:space="0" w:color="auto"/>
                <w:bottom w:val="none" w:sz="0" w:space="0" w:color="auto"/>
                <w:right w:val="none" w:sz="0" w:space="0" w:color="auto"/>
              </w:divBdr>
            </w:div>
            <w:div w:id="2061661367">
              <w:marLeft w:val="0"/>
              <w:marRight w:val="0"/>
              <w:marTop w:val="0"/>
              <w:marBottom w:val="0"/>
              <w:divBdr>
                <w:top w:val="none" w:sz="0" w:space="0" w:color="auto"/>
                <w:left w:val="none" w:sz="0" w:space="0" w:color="auto"/>
                <w:bottom w:val="none" w:sz="0" w:space="0" w:color="auto"/>
                <w:right w:val="none" w:sz="0" w:space="0" w:color="auto"/>
              </w:divBdr>
            </w:div>
            <w:div w:id="20957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3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6489</TotalTime>
  <Pages>22</Pages>
  <Words>12383</Words>
  <Characters>70586</Characters>
  <Application>Microsoft Office Word</Application>
  <DocSecurity>0</DocSecurity>
  <Lines>588</Lines>
  <Paragraphs>165</Paragraphs>
  <ScaleCrop>false</ScaleCrop>
  <Company/>
  <LinksUpToDate>false</LinksUpToDate>
  <CharactersWithSpaces>82804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Zzz</dc:creator>
  <cp:keywords/>
  <dc:description/>
  <cp:lastModifiedBy>梦源 胡</cp:lastModifiedBy>
  <cp:revision>170</cp:revision>
  <dcterms:created xsi:type="dcterms:W3CDTF">2022-03-28T20:17:00Z</dcterms:created>
  <dcterms:modified xsi:type="dcterms:W3CDTF">2024-10-25T06:18:00Z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